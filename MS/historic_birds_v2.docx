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7F09" w14:textId="7DBD29B0" w:rsidR="007D6C9A" w:rsidRDefault="00B167CC" w:rsidP="00E73411">
      <w:pPr>
        <w:spacing w:line="480" w:lineRule="auto"/>
      </w:pPr>
      <w:r w:rsidRPr="00100DA7">
        <w:rPr>
          <w:b/>
        </w:rPr>
        <w:t>Title:</w:t>
      </w:r>
      <w:r>
        <w:t xml:space="preserve"> </w:t>
      </w:r>
      <w:r w:rsidR="007D6C9A">
        <w:t xml:space="preserve">Strolling through </w:t>
      </w:r>
      <w:r w:rsidR="001F35CB">
        <w:t>a</w:t>
      </w:r>
      <w:r w:rsidR="007D6C9A">
        <w:t xml:space="preserve"> century: </w:t>
      </w:r>
      <w:r w:rsidR="00D0105A">
        <w:t>replicating</w:t>
      </w:r>
      <w:r w:rsidR="007D6C9A">
        <w:t xml:space="preserve"> historical bird surveys to explore 100 years of change in an urban bird community</w:t>
      </w:r>
    </w:p>
    <w:p w14:paraId="43488C8E" w14:textId="51450D9C" w:rsidR="00100DA7" w:rsidRPr="00100DA7" w:rsidRDefault="00100DA7" w:rsidP="00E73411">
      <w:pPr>
        <w:spacing w:line="480" w:lineRule="auto"/>
      </w:pPr>
      <w:r>
        <w:rPr>
          <w:b/>
        </w:rPr>
        <w:t xml:space="preserve">Short title: </w:t>
      </w:r>
      <w:r>
        <w:t>Century of birding</w:t>
      </w:r>
    </w:p>
    <w:p w14:paraId="33063F70" w14:textId="753B66FA" w:rsidR="00020667" w:rsidRPr="00100DA7" w:rsidRDefault="00100DA7" w:rsidP="00E73411">
      <w:pPr>
        <w:spacing w:line="480" w:lineRule="auto"/>
        <w:rPr>
          <w:vertAlign w:val="superscript"/>
        </w:rPr>
      </w:pPr>
      <w:r w:rsidRPr="00100DA7">
        <w:rPr>
          <w:b/>
        </w:rPr>
        <w:t>Authors:</w:t>
      </w:r>
      <w:r>
        <w:t xml:space="preserve"> </w:t>
      </w:r>
      <w:commentRangeStart w:id="0"/>
      <w:r>
        <w:t>Mason Fidino</w:t>
      </w:r>
      <w:proofErr w:type="gramStart"/>
      <w:r>
        <w:rPr>
          <w:vertAlign w:val="superscript"/>
        </w:rPr>
        <w:t>1,*</w:t>
      </w:r>
      <w:proofErr w:type="gramEnd"/>
      <w:r>
        <w:t>, Kelvin Limbrick</w:t>
      </w:r>
      <w:r>
        <w:rPr>
          <w:vertAlign w:val="superscript"/>
        </w:rPr>
        <w:t>2</w:t>
      </w:r>
      <w:r>
        <w:t>, John Bender</w:t>
      </w:r>
      <w:r>
        <w:rPr>
          <w:vertAlign w:val="superscript"/>
        </w:rPr>
        <w:t>3</w:t>
      </w:r>
      <w:r>
        <w:t>, Travis Gallo</w:t>
      </w:r>
      <w:r>
        <w:rPr>
          <w:vertAlign w:val="superscript"/>
        </w:rPr>
        <w:t>4</w:t>
      </w:r>
      <w:r>
        <w:t>, and Seth Magle</w:t>
      </w:r>
      <w:r>
        <w:rPr>
          <w:vertAlign w:val="superscript"/>
        </w:rPr>
        <w:t>1</w:t>
      </w:r>
      <w:commentRangeEnd w:id="0"/>
      <w:r>
        <w:rPr>
          <w:rStyle w:val="CommentReference"/>
        </w:rPr>
        <w:commentReference w:id="0"/>
      </w:r>
    </w:p>
    <w:p w14:paraId="6EACB1E7" w14:textId="066E4CF0" w:rsidR="00725646" w:rsidRDefault="00100DA7" w:rsidP="00E73411">
      <w:pPr>
        <w:pStyle w:val="ListParagraph"/>
        <w:numPr>
          <w:ilvl w:val="0"/>
          <w:numId w:val="4"/>
        </w:numPr>
        <w:spacing w:line="480" w:lineRule="auto"/>
      </w:pPr>
      <w:r>
        <w:t>Urban Wildlife Institute, Lincoln Park Zoo, 2001 N Clark Street, Chicago, IL, 60612</w:t>
      </w:r>
    </w:p>
    <w:p w14:paraId="508A4098" w14:textId="6F4E7C3D" w:rsidR="00100DA7" w:rsidRDefault="00100DA7" w:rsidP="00E73411">
      <w:pPr>
        <w:pStyle w:val="ListParagraph"/>
        <w:numPr>
          <w:ilvl w:val="0"/>
          <w:numId w:val="4"/>
        </w:numPr>
        <w:spacing w:line="480" w:lineRule="auto"/>
      </w:pPr>
      <w:r>
        <w:t>KELVIN PUT WHAT YOU WANT HERE.</w:t>
      </w:r>
      <w:bookmarkStart w:id="1" w:name="_GoBack"/>
      <w:bookmarkEnd w:id="1"/>
    </w:p>
    <w:p w14:paraId="31011CCF" w14:textId="547BF011" w:rsidR="00100DA7" w:rsidRDefault="00100DA7" w:rsidP="00E73411">
      <w:pPr>
        <w:pStyle w:val="ListParagraph"/>
        <w:numPr>
          <w:ilvl w:val="0"/>
          <w:numId w:val="4"/>
        </w:numPr>
        <w:spacing w:line="480" w:lineRule="auto"/>
      </w:pPr>
      <w:commentRangeStart w:id="2"/>
      <w:r>
        <w:t>Bird department</w:t>
      </w:r>
      <w:commentRangeEnd w:id="2"/>
      <w:r w:rsidR="00E73411">
        <w:rPr>
          <w:rStyle w:val="CommentReference"/>
        </w:rPr>
        <w:commentReference w:id="2"/>
      </w:r>
      <w:r>
        <w:t>, Lincoln Park Zoo, 2001 N Clark Street, Chicago, IL, 60612</w:t>
      </w:r>
    </w:p>
    <w:p w14:paraId="31B5ACA5" w14:textId="5E1794FE" w:rsidR="00100DA7" w:rsidRDefault="00100DA7" w:rsidP="00E73411">
      <w:pPr>
        <w:pStyle w:val="ListParagraph"/>
        <w:numPr>
          <w:ilvl w:val="0"/>
          <w:numId w:val="4"/>
        </w:numPr>
        <w:spacing w:line="480" w:lineRule="auto"/>
      </w:pPr>
      <w:r>
        <w:t>HIT ME WITH THOSE DEETS DR. GALLO</w:t>
      </w:r>
    </w:p>
    <w:p w14:paraId="49BBCEEE" w14:textId="60B964DF" w:rsidR="00100DA7" w:rsidRDefault="00100DA7" w:rsidP="00E73411">
      <w:pPr>
        <w:spacing w:line="480" w:lineRule="auto"/>
        <w:ind w:left="360"/>
      </w:pPr>
      <w:r>
        <w:rPr>
          <w:vertAlign w:val="superscript"/>
        </w:rPr>
        <w:t>*</w:t>
      </w:r>
      <w:r>
        <w:rPr>
          <w:i/>
        </w:rPr>
        <w:t xml:space="preserve"> Corresponding author</w:t>
      </w:r>
      <w:r>
        <w:t xml:space="preserve">: </w:t>
      </w:r>
      <w:hyperlink r:id="rId9" w:history="1">
        <w:r w:rsidRPr="009B632D">
          <w:rPr>
            <w:rStyle w:val="Hyperlink"/>
          </w:rPr>
          <w:t>mfidino@lpzoo.org</w:t>
        </w:r>
      </w:hyperlink>
    </w:p>
    <w:p w14:paraId="6AE91123" w14:textId="435FA73D" w:rsidR="00100DA7" w:rsidRDefault="00100DA7" w:rsidP="00E73411">
      <w:pPr>
        <w:spacing w:line="480" w:lineRule="auto"/>
      </w:pPr>
    </w:p>
    <w:p w14:paraId="479F9C09" w14:textId="4D89BF1D" w:rsidR="00100DA7" w:rsidRDefault="00100DA7" w:rsidP="00E73411">
      <w:pPr>
        <w:spacing w:line="480" w:lineRule="auto"/>
      </w:pPr>
      <w:r>
        <w:rPr>
          <w:b/>
        </w:rPr>
        <w:t xml:space="preserve">Manuscript type: </w:t>
      </w:r>
      <w:r>
        <w:t>TBD BY WHEREVER WE SEND IT.</w:t>
      </w:r>
    </w:p>
    <w:p w14:paraId="38758DA8" w14:textId="5171B6BA" w:rsidR="00100DA7" w:rsidRPr="00100DA7" w:rsidRDefault="00100DA7" w:rsidP="00E73411">
      <w:pPr>
        <w:spacing w:line="480" w:lineRule="auto"/>
        <w:rPr>
          <w:ins w:id="3" w:author="Fidino, Mason" w:date="2019-09-05T10:43:00Z"/>
        </w:rPr>
      </w:pPr>
      <w:r>
        <w:rPr>
          <w:b/>
        </w:rPr>
        <w:t xml:space="preserve">Keywords: </w:t>
      </w:r>
      <w:r>
        <w:t>historical survey, long-term population trends, urban habitats</w:t>
      </w:r>
    </w:p>
    <w:p w14:paraId="0275D627" w14:textId="48E4922B" w:rsidR="002E7D83" w:rsidRDefault="002E7D83" w:rsidP="00E73411">
      <w:pPr>
        <w:spacing w:line="480" w:lineRule="auto"/>
        <w:rPr>
          <w:ins w:id="4" w:author="Fidino, Mason" w:date="2019-09-05T10:43:00Z"/>
        </w:rPr>
      </w:pPr>
    </w:p>
    <w:p w14:paraId="51A26EEC" w14:textId="5F862C99" w:rsidR="00725646" w:rsidRDefault="00725646" w:rsidP="00E73411">
      <w:pPr>
        <w:spacing w:line="480" w:lineRule="auto"/>
      </w:pPr>
    </w:p>
    <w:p w14:paraId="3969D3C2" w14:textId="2BED7BB7" w:rsidR="00725646" w:rsidRDefault="00725646" w:rsidP="00E73411">
      <w:pPr>
        <w:spacing w:line="480" w:lineRule="auto"/>
      </w:pPr>
    </w:p>
    <w:p w14:paraId="50AFE4D6" w14:textId="06EAB8EB" w:rsidR="00725646" w:rsidRDefault="00725646" w:rsidP="00E73411">
      <w:pPr>
        <w:spacing w:line="480" w:lineRule="auto"/>
      </w:pPr>
    </w:p>
    <w:p w14:paraId="75C4B44F" w14:textId="16462999" w:rsidR="00725646" w:rsidRDefault="00725646" w:rsidP="00E73411">
      <w:pPr>
        <w:spacing w:line="480" w:lineRule="auto"/>
      </w:pPr>
    </w:p>
    <w:p w14:paraId="1CB67F77" w14:textId="2044CA81" w:rsidR="00725646" w:rsidRDefault="00725646" w:rsidP="00E73411">
      <w:pPr>
        <w:spacing w:line="480" w:lineRule="auto"/>
      </w:pPr>
    </w:p>
    <w:p w14:paraId="0A197B47" w14:textId="0E9B000E" w:rsidR="00725646" w:rsidRDefault="00725646" w:rsidP="00E73411">
      <w:pPr>
        <w:spacing w:line="480" w:lineRule="auto"/>
      </w:pPr>
    </w:p>
    <w:p w14:paraId="1529F4E3" w14:textId="05A47259" w:rsidR="00725646" w:rsidRDefault="00725646" w:rsidP="00E73411">
      <w:pPr>
        <w:spacing w:line="480" w:lineRule="auto"/>
      </w:pPr>
    </w:p>
    <w:p w14:paraId="4F704DC7" w14:textId="77777777" w:rsidR="00E73411" w:rsidRDefault="00E73411" w:rsidP="00E73411">
      <w:pPr>
        <w:pStyle w:val="Heading1"/>
        <w:spacing w:line="480" w:lineRule="auto"/>
        <w:sectPr w:rsidR="00E73411" w:rsidSect="00E73411">
          <w:pgSz w:w="12240" w:h="15840"/>
          <w:pgMar w:top="1440" w:right="1440" w:bottom="1440" w:left="1440" w:header="720" w:footer="720" w:gutter="0"/>
          <w:cols w:space="720"/>
          <w:titlePg/>
          <w:docGrid w:linePitch="360"/>
        </w:sectPr>
      </w:pPr>
    </w:p>
    <w:p w14:paraId="27AAAA0C" w14:textId="5E2513AA" w:rsidR="00725646" w:rsidRDefault="00725646" w:rsidP="00E73411">
      <w:pPr>
        <w:pStyle w:val="Heading1"/>
        <w:spacing w:line="480" w:lineRule="auto"/>
      </w:pPr>
      <w:r>
        <w:lastRenderedPageBreak/>
        <w:t>Abstract</w:t>
      </w:r>
    </w:p>
    <w:p w14:paraId="05D8C479" w14:textId="3EAF4258" w:rsidR="007D6C9A" w:rsidRDefault="007D6C9A" w:rsidP="00E73411">
      <w:pPr>
        <w:spacing w:line="480" w:lineRule="auto"/>
      </w:pPr>
      <w:r>
        <w:t>In 1898, Herbert and Alice Walter began a 5</w:t>
      </w:r>
      <w:r w:rsidR="00831424">
        <w:t>-</w:t>
      </w:r>
      <w:r>
        <w:t xml:space="preserve">year survey of birds in Lincoln Park – the largest park in Chicago, IL – </w:t>
      </w:r>
      <w:r w:rsidR="005135E2">
        <w:t>and summarized their data</w:t>
      </w:r>
      <w:r>
        <w:t xml:space="preserve"> in a field guide on urban birding titled ‘Wild Birds in City Parks’. A century later, a colleague of ours found a copy of th</w:t>
      </w:r>
      <w:r w:rsidR="00831424">
        <w:t>eir</w:t>
      </w:r>
      <w:r>
        <w:t xml:space="preserve"> book in a Chicago antique store. We replicated The Walter’s historical survey between 201</w:t>
      </w:r>
      <w:r w:rsidR="007D48F9">
        <w:t>2</w:t>
      </w:r>
      <w:r>
        <w:t xml:space="preserve"> and 201</w:t>
      </w:r>
      <w:r w:rsidR="007D48F9">
        <w:t>5</w:t>
      </w:r>
      <w:r>
        <w:t xml:space="preserve"> to investigate how bird diversity and community composition changed in urban Chicago. We found that while species richness did not change through time, community composition did</w:t>
      </w:r>
      <w:r w:rsidR="00B2690D">
        <w:t xml:space="preserve"> change</w:t>
      </w:r>
      <w:r>
        <w:t>. Of the 121 species analyzed, 32 increased in frequency</w:t>
      </w:r>
      <w:r w:rsidR="00831424">
        <w:t xml:space="preserve"> </w:t>
      </w:r>
      <w:r w:rsidR="000C3290">
        <w:t>[</w:t>
      </w:r>
      <w:r w:rsidR="00831424">
        <w:t>e.g., red-winged blackbird</w:t>
      </w:r>
      <w:r w:rsidR="000C3290">
        <w:t xml:space="preserve"> (</w:t>
      </w:r>
      <w:proofErr w:type="spellStart"/>
      <w:r w:rsidR="000C3290" w:rsidRPr="000C3290">
        <w:rPr>
          <w:i/>
        </w:rPr>
        <w:t>Agelaius</w:t>
      </w:r>
      <w:proofErr w:type="spellEnd"/>
      <w:r w:rsidR="000C3290" w:rsidRPr="000C3290">
        <w:rPr>
          <w:i/>
        </w:rPr>
        <w:t xml:space="preserve"> </w:t>
      </w:r>
      <w:proofErr w:type="spellStart"/>
      <w:r w:rsidR="000C3290" w:rsidRPr="000C3290">
        <w:rPr>
          <w:i/>
        </w:rPr>
        <w:t>phoeniceus</w:t>
      </w:r>
      <w:proofErr w:type="spellEnd"/>
      <w:r w:rsidR="000C3290">
        <w:t>)</w:t>
      </w:r>
      <w:r w:rsidR="00831424">
        <w:t>, European starling</w:t>
      </w:r>
      <w:r w:rsidR="000C3290">
        <w:t xml:space="preserve"> (</w:t>
      </w:r>
      <w:r w:rsidR="000C3290">
        <w:rPr>
          <w:i/>
        </w:rPr>
        <w:t>Sturnus vulgaris</w:t>
      </w:r>
      <w:r w:rsidR="000C3290">
        <w:t>)</w:t>
      </w:r>
      <w:r w:rsidR="00831424">
        <w:t xml:space="preserve">, American </w:t>
      </w:r>
      <w:proofErr w:type="gramStart"/>
      <w:r w:rsidR="00831424">
        <w:t>crow</w:t>
      </w:r>
      <w:r w:rsidR="000C3290">
        <w:t>(</w:t>
      </w:r>
      <w:proofErr w:type="gramEnd"/>
      <w:r w:rsidR="000C3290">
        <w:rPr>
          <w:i/>
        </w:rPr>
        <w:t xml:space="preserve">Corus </w:t>
      </w:r>
      <w:proofErr w:type="spellStart"/>
      <w:r w:rsidR="000C3290">
        <w:rPr>
          <w:i/>
        </w:rPr>
        <w:t>brachyrrhynchos</w:t>
      </w:r>
      <w:proofErr w:type="spellEnd"/>
      <w:r w:rsidR="00831424">
        <w:t>)</w:t>
      </w:r>
      <w:r w:rsidR="000C3290">
        <w:t>]</w:t>
      </w:r>
      <w:r w:rsidR="00831424">
        <w:t xml:space="preserve"> and</w:t>
      </w:r>
      <w:r>
        <w:t xml:space="preserve"> 22 species decreased in frequency</w:t>
      </w:r>
      <w:r w:rsidR="00831424">
        <w:t xml:space="preserve"> </w:t>
      </w:r>
      <w:r w:rsidR="000C3290">
        <w:t>[</w:t>
      </w:r>
      <w:r w:rsidR="00831424">
        <w:t>e.g., red-headed woodpecker</w:t>
      </w:r>
      <w:r w:rsidR="000C3290">
        <w:t>(</w:t>
      </w:r>
      <w:proofErr w:type="spellStart"/>
      <w:r w:rsidR="000C3290" w:rsidRPr="000C3290">
        <w:rPr>
          <w:i/>
        </w:rPr>
        <w:t>Melanerpes</w:t>
      </w:r>
      <w:proofErr w:type="spellEnd"/>
      <w:r w:rsidR="000C3290" w:rsidRPr="000C3290">
        <w:rPr>
          <w:i/>
        </w:rPr>
        <w:t xml:space="preserve"> </w:t>
      </w:r>
      <w:proofErr w:type="spellStart"/>
      <w:r w:rsidR="000C3290" w:rsidRPr="000C3290">
        <w:rPr>
          <w:i/>
        </w:rPr>
        <w:t>erythrocephalus</w:t>
      </w:r>
      <w:proofErr w:type="spellEnd"/>
      <w:r w:rsidR="000C3290">
        <w:t>)</w:t>
      </w:r>
      <w:r>
        <w:t>, eastern bluebird</w:t>
      </w:r>
      <w:r w:rsidR="000C3290">
        <w:t xml:space="preserve"> (</w:t>
      </w:r>
      <w:r w:rsidR="000C3290" w:rsidRPr="000C3290">
        <w:rPr>
          <w:i/>
        </w:rPr>
        <w:t xml:space="preserve">Sialia </w:t>
      </w:r>
      <w:proofErr w:type="spellStart"/>
      <w:r w:rsidR="000C3290" w:rsidRPr="000C3290">
        <w:rPr>
          <w:i/>
        </w:rPr>
        <w:t>sialis</w:t>
      </w:r>
      <w:proofErr w:type="spellEnd"/>
      <w:r w:rsidR="000C3290">
        <w:t>)</w:t>
      </w:r>
      <w:r>
        <w:t>, and blue jay</w:t>
      </w:r>
      <w:r w:rsidR="000C3290">
        <w:t xml:space="preserve"> (</w:t>
      </w:r>
      <w:r w:rsidR="000C3290" w:rsidRPr="000C3290">
        <w:rPr>
          <w:i/>
        </w:rPr>
        <w:t xml:space="preserve">Cyanocitta </w:t>
      </w:r>
      <w:proofErr w:type="spellStart"/>
      <w:r w:rsidR="000C3290" w:rsidRPr="000C3290">
        <w:rPr>
          <w:i/>
        </w:rPr>
        <w:t>cristata</w:t>
      </w:r>
      <w:proofErr w:type="spellEnd"/>
      <w:r w:rsidR="000C3290">
        <w:t>)]</w:t>
      </w:r>
      <w:r>
        <w:t xml:space="preserve">. </w:t>
      </w:r>
      <w:r w:rsidR="00831424">
        <w:t>While the</w:t>
      </w:r>
      <w:r>
        <w:t xml:space="preserve"> changes observed throughout Lincoln Park </w:t>
      </w:r>
      <w:r w:rsidR="000C3290">
        <w:t>largely</w:t>
      </w:r>
      <w:r w:rsidR="00067820">
        <w:t xml:space="preserve"> </w:t>
      </w:r>
      <w:r>
        <w:t>reflect statewide bird population trends over the last 100 years</w:t>
      </w:r>
      <w:r w:rsidR="00831424">
        <w:t>, differences from statewide trends likely reflect varied species-</w:t>
      </w:r>
      <w:r w:rsidR="00067820">
        <w:t xml:space="preserve">specific </w:t>
      </w:r>
      <w:r w:rsidR="00831424">
        <w:t>responses to a century of urbanization throughout Chicago.</w:t>
      </w:r>
      <w:r w:rsidR="00046FF7">
        <w:t xml:space="preserve"> Overall, this survey highlights</w:t>
      </w:r>
      <w:r w:rsidR="005135E2">
        <w:t xml:space="preserve"> the</w:t>
      </w:r>
      <w:r w:rsidR="00046FF7">
        <w:t xml:space="preserve"> slow and subtle ways in which species may respond to urbanization.</w:t>
      </w:r>
    </w:p>
    <w:p w14:paraId="7DF96E51" w14:textId="4739DDE2" w:rsidR="00725646" w:rsidRDefault="00725646" w:rsidP="00E73411">
      <w:pPr>
        <w:pStyle w:val="Heading1"/>
        <w:spacing w:line="480" w:lineRule="auto"/>
      </w:pPr>
    </w:p>
    <w:p w14:paraId="1201F029" w14:textId="6F670C30" w:rsidR="00EE7567" w:rsidRDefault="00EE7567" w:rsidP="00E73411">
      <w:pPr>
        <w:spacing w:line="480" w:lineRule="auto"/>
      </w:pPr>
    </w:p>
    <w:p w14:paraId="5F4B8F96" w14:textId="70D05AF6" w:rsidR="00EE7567" w:rsidRDefault="00EE7567" w:rsidP="00E73411">
      <w:pPr>
        <w:spacing w:line="480" w:lineRule="auto"/>
      </w:pPr>
    </w:p>
    <w:p w14:paraId="043E77AC" w14:textId="6B81AEF7" w:rsidR="00EE7567" w:rsidRDefault="00EE7567" w:rsidP="00E73411">
      <w:pPr>
        <w:spacing w:line="480" w:lineRule="auto"/>
      </w:pPr>
    </w:p>
    <w:p w14:paraId="69221D62" w14:textId="257FF78E" w:rsidR="00EE7567" w:rsidRDefault="00EE7567" w:rsidP="00E73411">
      <w:pPr>
        <w:spacing w:line="480" w:lineRule="auto"/>
      </w:pPr>
    </w:p>
    <w:p w14:paraId="3948C546" w14:textId="37C4DB3B" w:rsidR="00E73411" w:rsidRDefault="00E73411" w:rsidP="00E73411">
      <w:pPr>
        <w:spacing w:line="480" w:lineRule="auto"/>
      </w:pPr>
    </w:p>
    <w:p w14:paraId="161B473E" w14:textId="77777777" w:rsidR="00E73411" w:rsidRDefault="00E73411" w:rsidP="00E73411">
      <w:pPr>
        <w:spacing w:line="480" w:lineRule="auto"/>
      </w:pPr>
    </w:p>
    <w:p w14:paraId="6C04A3EC" w14:textId="77777777" w:rsidR="00EE7567" w:rsidRPr="00980B41" w:rsidRDefault="00EE7567" w:rsidP="00E73411">
      <w:pPr>
        <w:spacing w:line="480" w:lineRule="auto"/>
      </w:pPr>
    </w:p>
    <w:p w14:paraId="23C5590C" w14:textId="3A00EBC1" w:rsidR="00980B41" w:rsidRPr="00980B41" w:rsidRDefault="00BA238B" w:rsidP="00E73411">
      <w:pPr>
        <w:pStyle w:val="Heading1"/>
        <w:spacing w:line="480" w:lineRule="auto"/>
      </w:pPr>
      <w:r>
        <w:t>Introduction</w:t>
      </w:r>
    </w:p>
    <w:p w14:paraId="50C0AADA" w14:textId="7AD56603" w:rsidR="00B2690D" w:rsidRDefault="001F35CB" w:rsidP="00E73411">
      <w:pPr>
        <w:spacing w:line="480" w:lineRule="auto"/>
      </w:pPr>
      <w:r>
        <w:t>H</w:t>
      </w:r>
      <w:r w:rsidR="004D27AC">
        <w:t>istoric</w:t>
      </w:r>
      <w:r w:rsidR="008D3813">
        <w:t>al</w:t>
      </w:r>
      <w:r w:rsidR="004D27AC">
        <w:t xml:space="preserve"> </w:t>
      </w:r>
      <w:r w:rsidR="00521E1C">
        <w:t>bird surveys</w:t>
      </w:r>
      <w:r w:rsidR="004D27AC">
        <w:t xml:space="preserve"> are </w:t>
      </w:r>
      <w:r w:rsidR="00D0105A">
        <w:t xml:space="preserve">relatively </w:t>
      </w:r>
      <w:r w:rsidR="002051CE">
        <w:t>common</w:t>
      </w:r>
      <w:r w:rsidR="0070440E">
        <w:t xml:space="preserve"> and </w:t>
      </w:r>
      <w:r w:rsidR="00640C3B">
        <w:t>can be re</w:t>
      </w:r>
      <w:r w:rsidR="00D0105A">
        <w:t>plicated</w:t>
      </w:r>
      <w:r w:rsidR="00640C3B">
        <w:t xml:space="preserve">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 spans</w:t>
      </w:r>
      <w:r w:rsidR="00A369AE">
        <w:t xml:space="preserve"> </w:t>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4972E2">
        <w:t xml:space="preserve"> that Joseph Grinnell surveyed</w:t>
      </w:r>
      <w:r w:rsidR="00FD0D44">
        <w:t xml:space="preserve"> birds</w:t>
      </w:r>
      <w:r w:rsidR="009B14E7">
        <w:t xml:space="preserve"> at</w:t>
      </w:r>
      <w:r w:rsidR="004972E2">
        <w:t xml:space="preserve"> between 1911 and 1929</w:t>
      </w:r>
      <w:r w:rsidR="0069318C">
        <w:t xml:space="preserve"> along an elevation gradient</w:t>
      </w:r>
      <w:r w:rsidR="00640C3B">
        <w:t xml:space="preserve"> in the Sierra Nevada mountains of California</w:t>
      </w:r>
      <w:r w:rsidR="00AE52AF">
        <w:t>,</w:t>
      </w:r>
      <w:r w:rsidR="00640C3B">
        <w:t xml:space="preserve"> USA. </w:t>
      </w:r>
      <w:r w:rsidR="00873ACD">
        <w:t>S</w:t>
      </w:r>
      <w:r w:rsidR="00253CAF">
        <w:t>pecies richness decreased</w:t>
      </w:r>
      <w:r w:rsidR="00873ACD">
        <w:t xml:space="preserve"> over this century</w:t>
      </w:r>
      <w:r w:rsidR="00F17370">
        <w:t xml:space="preserve">. Further, urbanization at low elevations </w:t>
      </w:r>
      <w:r w:rsidR="004972E2">
        <w:t>caused substantial</w:t>
      </w:r>
      <w:r w:rsidR="00F17370">
        <w:t xml:space="preserve">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 xml:space="preserve">Similarly, by </w:t>
      </w:r>
      <w:r w:rsidR="00D0105A">
        <w:t xml:space="preserve">replicating </w:t>
      </w:r>
      <w:r w:rsidR="0011398D">
        <w:t>a century old survey throughout Illinois, USA, Ward et al. (2018) show</w:t>
      </w:r>
      <w:r w:rsidR="00F002B6">
        <w:t>ed</w:t>
      </w:r>
      <w:r w:rsidR="0011398D">
        <w:t xml:space="preserve"> that </w:t>
      </w:r>
      <w:r w:rsidR="004972E2">
        <w:t xml:space="preserve">many </w:t>
      </w:r>
      <w:r w:rsidR="0011398D">
        <w:t>bird species</w:t>
      </w:r>
      <w:r w:rsidR="004972E2">
        <w:t xml:space="preserve"> became more common statewide by adapting to urban habitats</w:t>
      </w:r>
      <w:r w:rsidR="00293625">
        <w:t>.</w:t>
      </w:r>
      <w:r w:rsidR="00F11EB1">
        <w:t xml:space="preserve"> </w:t>
      </w:r>
      <w:r w:rsidR="009B14E7">
        <w:t>Overall, the insights gained from such studies would be near impossible without historical data for comparison. Therefore, it is important to recognize that historical surveys can serve as a key reference point for current ecological inquiries, especially because long-term studies disproportionately add to our understanding of how species respond to environmental change (Hug</w:t>
      </w:r>
      <w:r w:rsidR="00545253">
        <w:t>hes et al. 2017).</w:t>
      </w:r>
    </w:p>
    <w:p w14:paraId="77A8388C" w14:textId="25C11040" w:rsidR="00293625" w:rsidRDefault="00A369AE" w:rsidP="00E73411">
      <w:pPr>
        <w:spacing w:line="480" w:lineRule="auto"/>
        <w:ind w:firstLine="720"/>
      </w:pPr>
      <w:r>
        <w:t>W</w:t>
      </w:r>
      <w:r w:rsidR="002D613F">
        <w:t xml:space="preserve">e </w:t>
      </w:r>
      <w:r w:rsidR="00D0105A">
        <w:t xml:space="preserve">replicated </w:t>
      </w:r>
      <w:r w:rsidR="00B75DCF">
        <w:t xml:space="preserve">a historical survey to investigate </w:t>
      </w:r>
      <w:r w:rsidR="00E81219">
        <w:t>a century of</w:t>
      </w:r>
      <w:r w:rsidR="002D613F">
        <w:t xml:space="preserve"> change </w:t>
      </w:r>
      <w:r w:rsidR="00545253">
        <w:t>of the</w:t>
      </w:r>
      <w:r w:rsidR="002D613F">
        <w:t xml:space="preserve"> </w:t>
      </w:r>
      <w:r w:rsidR="00D0105A">
        <w:t xml:space="preserve">urban </w:t>
      </w:r>
      <w:r w:rsidR="002D613F">
        <w:t>bird community in Lincoln Park,</w:t>
      </w:r>
      <w:r w:rsidR="00545253">
        <w:t xml:space="preserve"> the largest park in</w:t>
      </w:r>
      <w:r w:rsidR="002D613F">
        <w:t xml:space="preserve"> Chicago, IL, USA.</w:t>
      </w:r>
      <w:r w:rsidR="006022FB">
        <w:t xml:space="preserve"> The original surveyors, Herbert and Alice Walter, walked </w:t>
      </w:r>
      <w:r w:rsidR="00B2690D">
        <w:t xml:space="preserve">Lincoln </w:t>
      </w:r>
      <w:r w:rsidR="00DB70F8">
        <w:t>P</w:t>
      </w:r>
      <w:r w:rsidR="006022FB">
        <w:t>ark</w:t>
      </w:r>
      <w:r w:rsidR="002D613F">
        <w:t xml:space="preserve"> </w:t>
      </w:r>
      <w:r w:rsidR="00B75DCF">
        <w:t xml:space="preserve">from March to May </w:t>
      </w:r>
      <w:r w:rsidR="006022FB">
        <w:t>b</w:t>
      </w:r>
      <w:r w:rsidR="0089418F">
        <w:t>etween 1898 and 1903</w:t>
      </w:r>
      <w:r w:rsidR="00B75DCF">
        <w:t xml:space="preserve"> </w:t>
      </w:r>
      <w:r w:rsidR="001A549A">
        <w:t>and wrote a</w:t>
      </w:r>
      <w:r w:rsidR="002D613F">
        <w:t xml:space="preserve"> field guide for city bird</w:t>
      </w:r>
      <w:r w:rsidR="00471F07">
        <w:t xml:space="preserve"> watchers</w:t>
      </w:r>
      <w:r w:rsidR="002D613F">
        <w:t xml:space="preserve"> (Walter, 1904).</w:t>
      </w:r>
      <w:r w:rsidR="001A549A">
        <w:t xml:space="preserve"> </w:t>
      </w:r>
      <w:r w:rsidR="00B10A9B">
        <w:t xml:space="preserve">Along with general </w:t>
      </w:r>
      <w:r w:rsidR="00067E22">
        <w:t>species descriptions</w:t>
      </w:r>
      <w:r w:rsidR="00B75DCF">
        <w:t>,</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rsidDel="00A535B2">
        <w:t xml:space="preserve">. </w:t>
      </w:r>
      <w:r w:rsidR="00E81219" w:rsidDel="00A535B2">
        <w:t>T</w:t>
      </w:r>
      <w:r w:rsidR="007479FA" w:rsidDel="00A535B2">
        <w:t>he Walter’s survey</w:t>
      </w:r>
      <w:r w:rsidR="0089418F" w:rsidDel="00A535B2">
        <w:t xml:space="preserve"> was</w:t>
      </w:r>
      <w:r w:rsidR="00E81219" w:rsidDel="00A535B2">
        <w:t xml:space="preserve"> </w:t>
      </w:r>
      <w:r w:rsidR="00545253">
        <w:t xml:space="preserve">then </w:t>
      </w:r>
      <w:r w:rsidR="0089418F" w:rsidDel="00A535B2">
        <w:t xml:space="preserve">continued by William </w:t>
      </w:r>
      <w:proofErr w:type="spellStart"/>
      <w:r w:rsidR="0089418F" w:rsidDel="00A535B2">
        <w:t>Dreuth</w:t>
      </w:r>
      <w:proofErr w:type="spellEnd"/>
      <w:r w:rsidR="00545253">
        <w:t xml:space="preserve"> – a stock clerk and amateur naturalist –</w:t>
      </w:r>
      <w:r w:rsidR="0089418F" w:rsidDel="00A535B2">
        <w:t xml:space="preserve"> </w:t>
      </w:r>
      <w:r w:rsidR="007479FA" w:rsidDel="00A535B2">
        <w:t xml:space="preserve">between 1927 and 1932 (Clark and Nice, 1950). </w:t>
      </w:r>
      <w:r w:rsidR="00B2690D">
        <w:t>Y</w:t>
      </w:r>
      <w:r w:rsidR="00B75DCF">
        <w:t xml:space="preserve">ears later, </w:t>
      </w:r>
      <w:r w:rsidR="007D48F9">
        <w:t>a colleague of ours found a copy of The Walter’s book in a Chicago antique store</w:t>
      </w:r>
      <w:r w:rsidR="00B2690D">
        <w:t>,</w:t>
      </w:r>
      <w:r w:rsidR="00A535B2">
        <w:t xml:space="preserve"> </w:t>
      </w:r>
      <w:r w:rsidR="007D48F9">
        <w:t>and subsequent investigations into the</w:t>
      </w:r>
      <w:r w:rsidR="00B2690D">
        <w:t xml:space="preserve"> </w:t>
      </w:r>
      <w:r w:rsidR="002F3EE9">
        <w:t>Walter’s</w:t>
      </w:r>
      <w:r w:rsidR="00B2690D">
        <w:t xml:space="preserve"> survey </w:t>
      </w:r>
      <w:r w:rsidR="00A535B2">
        <w:t>led us to</w:t>
      </w:r>
      <w:r w:rsidR="007D48F9">
        <w:t xml:space="preserve"> William </w:t>
      </w:r>
      <w:proofErr w:type="spellStart"/>
      <w:r w:rsidR="007D48F9">
        <w:t>Dreuth’s</w:t>
      </w:r>
      <w:proofErr w:type="spellEnd"/>
      <w:r w:rsidR="007D48F9">
        <w:t xml:space="preserve"> original field notes. W</w:t>
      </w:r>
      <w:r w:rsidR="001A549A">
        <w:t xml:space="preserve">e continued </w:t>
      </w:r>
      <w:r w:rsidR="00B75DCF">
        <w:t>the</w:t>
      </w:r>
      <w:r w:rsidR="00B2690D">
        <w:t xml:space="preserve"> Lincoln Park</w:t>
      </w:r>
      <w:r w:rsidR="00B75DCF">
        <w:t xml:space="preserve"> survey</w:t>
      </w:r>
      <w:r w:rsidR="001A549A">
        <w:t xml:space="preserve"> between 2012 and 2015. </w:t>
      </w:r>
      <w:r w:rsidR="00B75DCF">
        <w:t xml:space="preserve">Our goals were to determine 1) which species increased or decreased over this </w:t>
      </w:r>
      <w:r w:rsidR="00B75DCF">
        <w:lastRenderedPageBreak/>
        <w:t xml:space="preserve">century and 2) if the temporal trends observed in Lincoln Park mimic those observed throughout </w:t>
      </w:r>
      <w:commentRangeStart w:id="5"/>
      <w:commentRangeStart w:id="6"/>
      <w:commentRangeStart w:id="7"/>
      <w:r w:rsidR="00B75DCF">
        <w:t>Illinois</w:t>
      </w:r>
      <w:commentRangeEnd w:id="5"/>
      <w:r w:rsidR="00FC15CB">
        <w:rPr>
          <w:rStyle w:val="CommentReference"/>
        </w:rPr>
        <w:commentReference w:id="5"/>
      </w:r>
      <w:commentRangeEnd w:id="6"/>
      <w:r w:rsidR="00910399">
        <w:rPr>
          <w:rStyle w:val="CommentReference"/>
        </w:rPr>
        <w:commentReference w:id="6"/>
      </w:r>
      <w:commentRangeEnd w:id="7"/>
      <w:r w:rsidR="007D48F9">
        <w:rPr>
          <w:rStyle w:val="CommentReference"/>
        </w:rPr>
        <w:commentReference w:id="7"/>
      </w:r>
      <w:r w:rsidR="00B75DCF">
        <w:t>.</w:t>
      </w:r>
      <w:r w:rsidR="00457C53">
        <w:t xml:space="preserve"> </w:t>
      </w:r>
      <w:r w:rsidR="00A535B2">
        <w:t>Unlike other historical surveys</w:t>
      </w:r>
      <w:r w:rsidR="002B6031">
        <w:t>,</w:t>
      </w:r>
      <w:r w:rsidR="00A535B2">
        <w:t xml:space="preserve"> this one is unique given the extreme levels of urbanization </w:t>
      </w:r>
      <w:r w:rsidR="00B2690D">
        <w:t>Chicago experienced in the last century</w:t>
      </w:r>
      <w:r w:rsidR="00A535B2">
        <w:t xml:space="preserve">. </w:t>
      </w:r>
      <w:r w:rsidR="001D1848">
        <w:t xml:space="preserve">Since </w:t>
      </w:r>
      <w:r w:rsidR="004969FA">
        <w:t>t</w:t>
      </w:r>
      <w:r w:rsidR="001D1848">
        <w:t xml:space="preserve">he Walter’s </w:t>
      </w:r>
      <w:r w:rsidR="004969FA">
        <w:t>bird</w:t>
      </w:r>
      <w:r w:rsidR="001D1848">
        <w:t xml:space="preserve"> counts in 189</w:t>
      </w:r>
      <w:r w:rsidR="002F3EE9">
        <w:t>8</w:t>
      </w:r>
      <w:r w:rsidR="001D1848">
        <w:t xml:space="preserve"> t</w:t>
      </w:r>
      <w:r w:rsidR="002E2194">
        <w:t xml:space="preserve">he height of the tallest building in downtown Chicago more than quadrupled, </w:t>
      </w:r>
      <w:r w:rsidR="004969FA">
        <w:t>the average</w:t>
      </w:r>
      <w:r w:rsidR="002E2194">
        <w:t xml:space="preserve"> </w:t>
      </w:r>
      <w:r w:rsidR="004969FA">
        <w:t xml:space="preserve">human </w:t>
      </w:r>
      <w:r w:rsidR="002E2194">
        <w:t>population densit</w:t>
      </w:r>
      <w:r w:rsidR="004969FA">
        <w:t>y</w:t>
      </w:r>
      <w:r w:rsidR="002E2194">
        <w:t xml:space="preserve"> doubled</w:t>
      </w:r>
      <w:r w:rsidR="001D1848">
        <w:t>, and horse</w:t>
      </w:r>
      <w:r w:rsidR="004969FA">
        <w:t>s</w:t>
      </w:r>
      <w:r w:rsidR="001D1848">
        <w:t xml:space="preserve"> have been replaced by automobiles</w:t>
      </w:r>
      <w:r w:rsidR="002E2194">
        <w:t xml:space="preserve"> (Randall et al. 1999</w:t>
      </w:r>
      <w:r w:rsidR="004969FA">
        <w:t xml:space="preserve">, </w:t>
      </w:r>
      <w:proofErr w:type="spellStart"/>
      <w:r w:rsidR="004969FA">
        <w:t>Sovacool</w:t>
      </w:r>
      <w:proofErr w:type="spellEnd"/>
      <w:r w:rsidR="004969FA">
        <w:t xml:space="preserve"> 2009</w:t>
      </w:r>
      <w:r w:rsidR="002E2194">
        <w:t>).</w:t>
      </w:r>
      <w:r w:rsidR="004969FA">
        <w:t xml:space="preserve"> </w:t>
      </w:r>
      <w:r w:rsidR="00E416F1">
        <w:t xml:space="preserve">And although Chicago </w:t>
      </w:r>
      <w:r w:rsidR="00545253">
        <w:t>has become</w:t>
      </w:r>
      <w:r w:rsidR="00E416F1">
        <w:t xml:space="preserve"> more urban</w:t>
      </w:r>
      <w:r w:rsidR="00545253">
        <w:t xml:space="preserve"> it</w:t>
      </w:r>
      <w:r w:rsidR="00E416F1">
        <w:t xml:space="preserve"> remains a critical stopover site for migrant birds</w:t>
      </w:r>
      <w:r w:rsidR="00545253">
        <w:t xml:space="preserve"> as it </w:t>
      </w:r>
      <w:r w:rsidR="004969FA">
        <w:t>lies along a major migratory flyway</w:t>
      </w:r>
      <w:r w:rsidR="008F232F">
        <w:t xml:space="preserve"> </w:t>
      </w:r>
      <w:r w:rsidR="004969FA">
        <w:t>(</w:t>
      </w:r>
      <w:r w:rsidR="008F232F">
        <w:t xml:space="preserve">Brawn and </w:t>
      </w:r>
      <w:proofErr w:type="spellStart"/>
      <w:r w:rsidR="008F232F">
        <w:t>Stotz</w:t>
      </w:r>
      <w:proofErr w:type="spellEnd"/>
      <w:r w:rsidR="008F232F">
        <w:t xml:space="preserve"> 2001</w:t>
      </w:r>
      <w:r w:rsidR="004969FA">
        <w:t xml:space="preserve">). </w:t>
      </w:r>
      <w:commentRangeStart w:id="8"/>
      <w:r w:rsidR="004969FA">
        <w:t>Thus, replicating these historical surveys allowed us to observe changes in both resident and migrant birds alike.</w:t>
      </w:r>
      <w:r w:rsidR="002E2194">
        <w:t xml:space="preserve"> </w:t>
      </w:r>
      <w:commentRangeEnd w:id="8"/>
      <w:r w:rsidR="00E416F1">
        <w:rPr>
          <w:rStyle w:val="CommentReference"/>
        </w:rPr>
        <w:commentReference w:id="8"/>
      </w:r>
    </w:p>
    <w:p w14:paraId="7D792474" w14:textId="77777777" w:rsidR="00984BEA" w:rsidRDefault="00984BEA" w:rsidP="00E73411">
      <w:pPr>
        <w:spacing w:line="480" w:lineRule="auto"/>
        <w:rPr>
          <w:sz w:val="24"/>
          <w:szCs w:val="24"/>
        </w:rPr>
      </w:pPr>
    </w:p>
    <w:p w14:paraId="2B78743F" w14:textId="77777777" w:rsidR="00984BEA" w:rsidRDefault="00984BEA" w:rsidP="00E73411">
      <w:pPr>
        <w:pStyle w:val="Heading1"/>
        <w:spacing w:line="480" w:lineRule="auto"/>
      </w:pPr>
      <w:r>
        <w:t>Methods</w:t>
      </w:r>
    </w:p>
    <w:p w14:paraId="47106356" w14:textId="77777777" w:rsidR="00984BEA" w:rsidRPr="002D728A" w:rsidRDefault="00984BEA" w:rsidP="00E73411">
      <w:pPr>
        <w:pStyle w:val="Heading2"/>
        <w:spacing w:line="480" w:lineRule="auto"/>
      </w:pPr>
      <w:r w:rsidRPr="002D728A">
        <w:t>Study Area</w:t>
      </w:r>
    </w:p>
    <w:p w14:paraId="5E331A64" w14:textId="30B254A7" w:rsidR="0006126D" w:rsidRDefault="006658B1" w:rsidP="00E73411">
      <w:pPr>
        <w:spacing w:line="480" w:lineRule="auto"/>
      </w:pPr>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w:t>
      </w:r>
      <w:r w:rsidR="00021112">
        <w:t>d</w:t>
      </w:r>
      <w:r w:rsidR="006F4867" w:rsidRPr="002D728A">
        <w:t xml:space="preserve">owntown </w:t>
      </w:r>
      <w:commentRangeStart w:id="9"/>
      <w:commentRangeStart w:id="10"/>
      <w:r w:rsidR="006F4867" w:rsidRPr="002D728A">
        <w:t>Chicago</w:t>
      </w:r>
      <w:commentRangeEnd w:id="9"/>
      <w:r w:rsidR="003948C2">
        <w:rPr>
          <w:rStyle w:val="CommentReference"/>
        </w:rPr>
        <w:commentReference w:id="9"/>
      </w:r>
      <w:commentRangeEnd w:id="10"/>
      <w:r w:rsidR="00545253">
        <w:rPr>
          <w:rStyle w:val="CommentReference"/>
        </w:rPr>
        <w:commentReference w:id="10"/>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F91095">
        <w:t xml:space="preserve"> about</w:t>
      </w:r>
      <w:r w:rsidR="005B0138" w:rsidRPr="002D728A">
        <w:t xml:space="preserve"> </w:t>
      </w:r>
      <w:r w:rsidR="002D0473" w:rsidRPr="002D728A">
        <w:t>12</w:t>
      </w:r>
      <w:r w:rsidR="005B0138" w:rsidRPr="002D728A">
        <w:t>5</w:t>
      </w:r>
      <w:r w:rsidR="002D0473" w:rsidRPr="002D728A">
        <w:t xml:space="preserve"> </w:t>
      </w:r>
      <w:r w:rsidR="006D323B" w:rsidRPr="002D728A">
        <w:t>ha</w:t>
      </w:r>
      <w:r w:rsidR="00910399">
        <w:t xml:space="preserve"> in 1898</w:t>
      </w:r>
      <w:r w:rsidR="006D323B" w:rsidRPr="002D728A">
        <w:t xml:space="preserve"> to 481 ha</w:t>
      </w:r>
      <w:r w:rsidR="00910399">
        <w:t xml:space="preserve"> currently</w:t>
      </w:r>
      <w:r w:rsidR="006D323B" w:rsidRPr="002D728A">
        <w:t xml:space="preserve"> </w:t>
      </w:r>
      <w:r w:rsidR="002D0473" w:rsidRPr="002D728A">
        <w:t>(Figure 1).</w:t>
      </w:r>
      <w:r w:rsidR="006D323B" w:rsidRPr="002D728A">
        <w:t xml:space="preserve"> </w:t>
      </w:r>
      <w:r w:rsidR="00990238" w:rsidRPr="002D728A">
        <w:t>The</w:t>
      </w:r>
      <w:r w:rsidR="006D323B" w:rsidRPr="002D728A">
        <w:t xml:space="preserve"> land added </w:t>
      </w:r>
      <w:r w:rsidR="00021112">
        <w:t>is</w:t>
      </w:r>
      <w:r w:rsidR="006D323B" w:rsidRPr="002D728A">
        <w:t xml:space="preserve"> north of its original boundar</w:t>
      </w:r>
      <w:r w:rsidR="00476152">
        <w:t>y</w:t>
      </w:r>
      <w:r w:rsidR="00021112">
        <w:t>, and t</w:t>
      </w:r>
      <w:r w:rsidR="006D323B" w:rsidRPr="002D728A">
        <w:t xml:space="preserve">he southern end has remained at North Avenue </w:t>
      </w:r>
      <w:r w:rsidR="00685AF7">
        <w:t xml:space="preserve">since the park was created </w:t>
      </w:r>
      <w:r w:rsidR="006D323B" w:rsidRPr="002D728A">
        <w:t>(Clark and Nice 1950</w:t>
      </w:r>
      <w:r w:rsidR="00B75DCF">
        <w:t>; Figure 1</w:t>
      </w:r>
      <w:r w:rsidR="006D323B" w:rsidRPr="002D728A">
        <w:t>).</w:t>
      </w:r>
      <w:r w:rsidR="00D80AAE" w:rsidRPr="002D728A">
        <w:t xml:space="preserve"> </w:t>
      </w:r>
      <w:r w:rsidR="00990238" w:rsidRPr="002D728A">
        <w:t xml:space="preserve">Primarily </w:t>
      </w:r>
      <w:r w:rsidR="00F440AE">
        <w:t>made</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B75DCF">
        <w:t>changed little</w:t>
      </w:r>
      <w:r w:rsidR="00990238" w:rsidRPr="002D728A">
        <w:t xml:space="preserve">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w:t>
      </w:r>
      <w:commentRangeStart w:id="11"/>
      <w:commentRangeStart w:id="12"/>
      <w:r w:rsidR="006D323B" w:rsidRPr="002D728A">
        <w:t>per</w:t>
      </w:r>
      <w:r w:rsidR="00D80AAE" w:rsidRPr="002D728A">
        <w:t>iods</w:t>
      </w:r>
      <w:commentRangeEnd w:id="11"/>
      <w:r w:rsidR="00021112">
        <w:rPr>
          <w:rStyle w:val="CommentReference"/>
        </w:rPr>
        <w:commentReference w:id="11"/>
      </w:r>
      <w:commentRangeEnd w:id="12"/>
      <w:r w:rsidR="002C3E9A">
        <w:rPr>
          <w:rStyle w:val="CommentReference"/>
        </w:rPr>
        <w:commentReference w:id="12"/>
      </w:r>
      <w:r w:rsidR="00CF06A7" w:rsidRPr="002D728A">
        <w:t>.</w:t>
      </w:r>
      <w:r w:rsidR="00476152">
        <w:t xml:space="preserve"> </w:t>
      </w:r>
    </w:p>
    <w:p w14:paraId="7B14D61E" w14:textId="7A99201E" w:rsidR="00685AF7" w:rsidRDefault="00CA41DB" w:rsidP="00E73411">
      <w:pPr>
        <w:spacing w:line="480" w:lineRule="auto"/>
      </w:pPr>
      <w:r>
        <w:t>Throughout</w:t>
      </w:r>
      <w:r w:rsidR="00F440AE">
        <w:t xml:space="preserve"> Chicago, temperatures </w:t>
      </w:r>
      <w:proofErr w:type="gramStart"/>
      <w:r w:rsidR="00F440AE">
        <w:t>increase</w:t>
      </w:r>
      <w:r w:rsidR="00910399">
        <w:t>s</w:t>
      </w:r>
      <w:proofErr w:type="gramEnd"/>
      <w:r w:rsidR="00F440AE">
        <w:t xml:space="preserve"> from near freezing at the start of the migratory season to roughly 15 </w:t>
      </w:r>
      <w:r w:rsidR="00F440AE" w:rsidRPr="00EB0C3F">
        <w:t>°C</w:t>
      </w:r>
      <w:r w:rsidR="00F440AE">
        <w:t xml:space="preserve"> by May (</w:t>
      </w:r>
      <w:r w:rsidR="00545253">
        <w:t>WEATHER CITATION</w:t>
      </w:r>
      <w:r w:rsidR="00F440AE">
        <w:t>).</w:t>
      </w:r>
      <w:r w:rsidR="00DC7325">
        <w:t xml:space="preserve"> In March, sunrise begins near 7:30 AM and</w:t>
      </w:r>
      <w:r w:rsidR="00B75DCF">
        <w:t>, by May,</w:t>
      </w:r>
      <w:r w:rsidR="00DC7325">
        <w:t xml:space="preserve"> advances to </w:t>
      </w:r>
      <w:r w:rsidR="00F91095">
        <w:t>about</w:t>
      </w:r>
      <w:r w:rsidR="00DC7325">
        <w:t xml:space="preserve"> 5:00 AM.</w:t>
      </w:r>
      <w:r w:rsidR="008D60E0">
        <w:t xml:space="preserve"> Regarding weather, snow is common in March.</w:t>
      </w:r>
      <w:r w:rsidR="00F440AE">
        <w:t xml:space="preserve"> </w:t>
      </w:r>
      <w:commentRangeStart w:id="13"/>
      <w:commentRangeStart w:id="14"/>
      <w:r w:rsidR="00F440AE">
        <w:t>Sometimes it snows in Apri</w:t>
      </w:r>
      <w:r w:rsidR="008D60E0">
        <w:t>l.</w:t>
      </w:r>
      <w:r w:rsidR="00DC7325">
        <w:t xml:space="preserve"> </w:t>
      </w:r>
      <w:commentRangeEnd w:id="13"/>
      <w:r w:rsidR="00910399">
        <w:rPr>
          <w:rStyle w:val="CommentReference"/>
        </w:rPr>
        <w:commentReference w:id="13"/>
      </w:r>
      <w:commentRangeEnd w:id="14"/>
      <w:r w:rsidR="00545253">
        <w:rPr>
          <w:rStyle w:val="CommentReference"/>
        </w:rPr>
        <w:commentReference w:id="14"/>
      </w:r>
    </w:p>
    <w:p w14:paraId="2D3234D5" w14:textId="77777777" w:rsidR="00DC7325" w:rsidRDefault="00DC7325" w:rsidP="00E73411">
      <w:pPr>
        <w:spacing w:line="480" w:lineRule="auto"/>
      </w:pPr>
    </w:p>
    <w:p w14:paraId="600FF45A" w14:textId="5F7219EE" w:rsidR="00DC7325" w:rsidRDefault="007B6896" w:rsidP="00E73411">
      <w:pPr>
        <w:pStyle w:val="Heading2"/>
        <w:spacing w:line="480" w:lineRule="auto"/>
      </w:pPr>
      <w:r>
        <w:t xml:space="preserve">Replicating </w:t>
      </w:r>
      <w:r w:rsidR="00C02AA8">
        <w:t xml:space="preserve">the historical bird </w:t>
      </w:r>
      <w:r w:rsidR="008D609A">
        <w:t>surveys</w:t>
      </w:r>
    </w:p>
    <w:p w14:paraId="2344CF2C" w14:textId="77777777" w:rsidR="00CC28AC" w:rsidRPr="00CC28AC" w:rsidRDefault="00CC28AC" w:rsidP="00E73411">
      <w:pPr>
        <w:spacing w:line="480" w:lineRule="auto"/>
      </w:pPr>
    </w:p>
    <w:p w14:paraId="5ED00A31" w14:textId="2C4B96DA" w:rsidR="00C02AA8" w:rsidRDefault="00DC7325" w:rsidP="00E73411">
      <w:pPr>
        <w:spacing w:line="480" w:lineRule="auto"/>
      </w:pPr>
      <w:r>
        <w:t>The</w:t>
      </w:r>
      <w:r w:rsidR="002A72D3">
        <w:t>re is</w:t>
      </w:r>
      <w:r>
        <w:t xml:space="preserve"> </w:t>
      </w:r>
      <w:r w:rsidR="00C02AA8">
        <w:t xml:space="preserve">little </w:t>
      </w:r>
      <w:r>
        <w:t xml:space="preserve">information </w:t>
      </w:r>
      <w:r w:rsidR="00C02AA8">
        <w:t>about the</w:t>
      </w:r>
      <w:r>
        <w:t xml:space="preserve"> </w:t>
      </w:r>
      <w:r w:rsidR="00910399">
        <w:t xml:space="preserve">routes that the Walters and </w:t>
      </w:r>
      <w:proofErr w:type="spellStart"/>
      <w:r w:rsidR="000C3290">
        <w:t>Dreuth</w:t>
      </w:r>
      <w:proofErr w:type="spellEnd"/>
      <w:r w:rsidR="00910399">
        <w:t xml:space="preserve"> </w:t>
      </w:r>
      <w:r w:rsidR="006523A1">
        <w:t>walked</w:t>
      </w:r>
      <w:r w:rsidR="00C02AA8">
        <w:t xml:space="preserve"> to count birds</w:t>
      </w:r>
      <w:r>
        <w:t>.</w:t>
      </w:r>
      <w:r w:rsidR="002A72D3">
        <w:t xml:space="preserve"> </w:t>
      </w:r>
      <w:r w:rsidR="00B75DCF">
        <w:t>Thus,</w:t>
      </w:r>
      <w:r w:rsidR="007C0255">
        <w:t xml:space="preserve"> we assume</w:t>
      </w:r>
      <w:r w:rsidR="00B75DCF">
        <w:t>d</w:t>
      </w:r>
      <w:r w:rsidR="007C0255">
        <w:t xml:space="preserve"> the </w:t>
      </w:r>
      <w:r w:rsidR="00910399">
        <w:t xml:space="preserve">Walters (1898 - </w:t>
      </w:r>
      <w:r w:rsidR="007B6896">
        <w:t>1903</w:t>
      </w:r>
      <w:r w:rsidR="00910399">
        <w:t>)</w:t>
      </w:r>
      <w:r w:rsidR="007C0255">
        <w:t xml:space="preserve"> </w:t>
      </w:r>
      <w:r w:rsidR="00025FB0">
        <w:t>did not follow a</w:t>
      </w:r>
      <w:r w:rsidR="0002225B">
        <w:t xml:space="preserve"> standard</w:t>
      </w:r>
      <w:r w:rsidR="00025FB0">
        <w:t xml:space="preserve"> methodology</w:t>
      </w:r>
      <w:r w:rsidR="00910399">
        <w:t xml:space="preserve"> and likely </w:t>
      </w:r>
      <w:r w:rsidR="00B75DCF">
        <w:t>walked the</w:t>
      </w:r>
      <w:r w:rsidR="00AB4F28">
        <w:t xml:space="preserve"> </w:t>
      </w:r>
      <w:r w:rsidR="007B6896">
        <w:t xml:space="preserve">entire </w:t>
      </w:r>
      <w:r w:rsidR="00B75DCF">
        <w:t>park and</w:t>
      </w:r>
      <w:r w:rsidR="00025FB0">
        <w:t xml:space="preserve"> </w:t>
      </w:r>
      <w:r w:rsidR="00B75DCF">
        <w:t xml:space="preserve">counted </w:t>
      </w:r>
      <w:r w:rsidR="007C0255">
        <w:t xml:space="preserve">species </w:t>
      </w:r>
      <w:r w:rsidR="00025FB0">
        <w:t xml:space="preserve">by sight and sound (Walter 1904). </w:t>
      </w:r>
      <w:proofErr w:type="spellStart"/>
      <w:r>
        <w:t>Dreuth</w:t>
      </w:r>
      <w:proofErr w:type="spellEnd"/>
      <w:r>
        <w:t>, the surveyor between 1927 – 1933, included</w:t>
      </w:r>
      <w:r w:rsidR="00025FB0">
        <w:t xml:space="preserve"> </w:t>
      </w:r>
      <w:r w:rsidR="00B75DCF">
        <w:t>the count’s</w:t>
      </w:r>
      <w:r w:rsidR="00C02AA8">
        <w:t xml:space="preserve"> date</w:t>
      </w:r>
      <w:r w:rsidR="00025FB0">
        <w:t xml:space="preserve">, time, and end points of the path traveled </w:t>
      </w:r>
      <w:r w:rsidR="00B75DCF">
        <w:t>in his field notes</w:t>
      </w:r>
      <w:ins w:id="15" w:author="Travis Gallo" w:date="2019-09-05T08:57:00Z">
        <w:r w:rsidR="00910399">
          <w:t xml:space="preserve"> (</w:t>
        </w:r>
        <w:commentRangeStart w:id="16"/>
        <w:r w:rsidR="00910399">
          <w:t>FIGURE?)</w:t>
        </w:r>
      </w:ins>
      <w:r>
        <w:t>.</w:t>
      </w:r>
      <w:r w:rsidR="002A72D3">
        <w:t xml:space="preserve"> </w:t>
      </w:r>
      <w:commentRangeEnd w:id="16"/>
      <w:r w:rsidR="007B6896">
        <w:rPr>
          <w:rStyle w:val="CommentReference"/>
        </w:rPr>
        <w:commentReference w:id="16"/>
      </w:r>
      <w:r w:rsidR="00025FB0">
        <w:t>Both historic</w:t>
      </w:r>
      <w:r w:rsidR="00B75DCF">
        <w:t>al</w:t>
      </w:r>
      <w:r w:rsidR="00025FB0">
        <w:t xml:space="preserve"> surveys did not </w:t>
      </w:r>
      <w:r w:rsidR="0002225B">
        <w:t>describe</w:t>
      </w:r>
      <w:r w:rsidR="002A72D3">
        <w:t xml:space="preserve"> the </w:t>
      </w:r>
      <w:r w:rsidR="008B26F8">
        <w:t xml:space="preserve">specific </w:t>
      </w:r>
      <w:r w:rsidR="002A72D3">
        <w:t>path traveled</w:t>
      </w:r>
      <w:r w:rsidR="00025FB0">
        <w:t xml:space="preserve"> in the park</w:t>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3AA8CABC" w:rsidR="00DC7325" w:rsidRDefault="00EA4DBD" w:rsidP="00E73411">
      <w:pPr>
        <w:spacing w:line="480" w:lineRule="auto"/>
      </w:pPr>
      <w:r>
        <w:t>At a minimum, b</w:t>
      </w:r>
      <w:r w:rsidR="00C02AA8">
        <w:t>oth historic</w:t>
      </w:r>
      <w:r w:rsidR="0059667A">
        <w:t>al</w:t>
      </w:r>
      <w:r w:rsidR="00C02AA8">
        <w:t xml:space="preserve"> surveys included the number of days </w:t>
      </w:r>
      <w:r w:rsidR="00025FB0">
        <w:t xml:space="preserve">per year </w:t>
      </w:r>
      <w:r w:rsidR="00C02AA8">
        <w:t xml:space="preserve">counts were conducted </w:t>
      </w:r>
      <w:r w:rsidR="00025FB0">
        <w:t>during the migratory season</w:t>
      </w:r>
      <w:r w:rsidR="00C02AA8">
        <w:t xml:space="preserve">. Between 1898 – 1903, </w:t>
      </w:r>
      <w:r w:rsidR="00AB36BF">
        <w:t>the Walter’s</w:t>
      </w:r>
      <w:r w:rsidR="00C02AA8">
        <w:t xml:space="preserve"> average</w:t>
      </w:r>
      <w:r w:rsidR="00AB36BF">
        <w:t>d</w:t>
      </w:r>
      <w:r w:rsidR="00C02AA8">
        <w:t xml:space="preserve"> 75.66 (min = 66, max = 87) counts </w:t>
      </w:r>
      <w:r w:rsidR="00D8459B">
        <w:t>per</w:t>
      </w:r>
      <w:r w:rsidR="00C02AA8">
        <w:t xml:space="preserve"> year</w:t>
      </w:r>
      <w:r w:rsidR="00025FB0">
        <w:t>.</w:t>
      </w:r>
      <w:r w:rsidR="00C02AA8">
        <w:t xml:space="preserve">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59667A">
        <w:t xml:space="preserve"> –</w:t>
      </w:r>
      <w:r w:rsidR="00025FB0">
        <w:t xml:space="preserve"> </w:t>
      </w:r>
      <w:r w:rsidR="00BC6294">
        <w:t>a time</w:t>
      </w:r>
      <w:r w:rsidR="00025FB0">
        <w:t xml:space="preserve"> they deemed the height of migration</w:t>
      </w:r>
      <w:r w:rsidR="0059667A">
        <w:t xml:space="preserve"> –</w:t>
      </w:r>
      <w:r w:rsidR="00C02AA8">
        <w:t xml:space="preserve"> we assumed they </w:t>
      </w:r>
      <w:r w:rsidR="007B6896">
        <w:t xml:space="preserve">usually counted birds each weekday in March and April but every day in May </w:t>
      </w:r>
      <w:r w:rsidR="00C02AA8">
        <w:t>(Walter 1904).</w:t>
      </w:r>
      <w:r w:rsidR="002A72D3">
        <w:t xml:space="preserve"> </w:t>
      </w:r>
      <w:r w:rsidR="007B6896">
        <w:t xml:space="preserve">Conducting counts in this fashion would result in about 71 counts per year. </w:t>
      </w:r>
      <w:r w:rsidR="00C02AA8">
        <w:t xml:space="preserve">Between 1927 – 1933, </w:t>
      </w:r>
      <w:proofErr w:type="spellStart"/>
      <w:r w:rsidR="000C3290">
        <w:t>Dreuth</w:t>
      </w:r>
      <w:proofErr w:type="spellEnd"/>
      <w:r w:rsidR="00910399">
        <w:t xml:space="preserve"> conducted an</w:t>
      </w:r>
      <w:r w:rsidR="00C02AA8">
        <w:t xml:space="preserve"> average of 57.66 (min = 17, max = 85) </w:t>
      </w:r>
      <w:r w:rsidR="00910399">
        <w:t>counts</w:t>
      </w:r>
      <w:r w:rsidR="00C02AA8">
        <w:t xml:space="preserve"> per year.</w:t>
      </w:r>
      <w:r w:rsidR="00DC7325">
        <w:t xml:space="preserve"> </w:t>
      </w:r>
    </w:p>
    <w:p w14:paraId="145B9CB4" w14:textId="4F09A430" w:rsidR="00C02AA8" w:rsidRDefault="00C02AA8" w:rsidP="00E73411">
      <w:pPr>
        <w:spacing w:line="480" w:lineRule="auto"/>
      </w:pPr>
      <w:r>
        <w:t xml:space="preserve">We </w:t>
      </w:r>
      <w:r w:rsidR="001F35CB">
        <w:t xml:space="preserve">replicated </w:t>
      </w:r>
      <w:r>
        <w:t>these surveys</w:t>
      </w:r>
      <w:r w:rsidR="0059667A">
        <w:t xml:space="preserve"> </w:t>
      </w:r>
      <w:r w:rsidR="00AB4F28">
        <w:t>using</w:t>
      </w:r>
      <w:r w:rsidR="0059667A">
        <w:t xml:space="preserve"> the available </w:t>
      </w:r>
      <w:r w:rsidR="00E911B4">
        <w:t>information but</w:t>
      </w:r>
      <w:r>
        <w:t xml:space="preserve"> followed a standard methodology to increase repeatability. </w:t>
      </w:r>
      <w:r w:rsidR="00704B41">
        <w:t xml:space="preserve">To </w:t>
      </w:r>
      <w:r w:rsidR="00D052F4">
        <w:t xml:space="preserve">mimic a </w:t>
      </w:r>
      <w:proofErr w:type="gramStart"/>
      <w:r w:rsidR="00D052F4">
        <w:t>walk through</w:t>
      </w:r>
      <w:proofErr w:type="gramEnd"/>
      <w:r w:rsidR="00D052F4">
        <w:t xml:space="preserve"> Lincoln </w:t>
      </w:r>
      <w:r w:rsidR="00AB4F28">
        <w:t>P</w:t>
      </w:r>
      <w:r w:rsidR="00D052F4">
        <w:t>ark</w:t>
      </w:r>
      <w:r w:rsidR="00704B41">
        <w:t xml:space="preserve">, we delineated a 2.45 km </w:t>
      </w:r>
      <w:r w:rsidR="00153341">
        <w:t>line-</w:t>
      </w:r>
      <w:r w:rsidR="00704B41">
        <w:t xml:space="preserve">transect </w:t>
      </w:r>
      <w:r w:rsidR="008D609A">
        <w:t>from</w:t>
      </w:r>
      <w:r w:rsidR="00704B41">
        <w:t xml:space="preserve"> the </w:t>
      </w:r>
      <w:r w:rsidR="008D609A">
        <w:t>northern-most point</w:t>
      </w:r>
      <w:r w:rsidR="00D052F4">
        <w:t xml:space="preserve"> to the southern-most point</w:t>
      </w:r>
      <w:r w:rsidR="008D609A">
        <w:t xml:space="preserve"> of the original park boundaries. </w:t>
      </w:r>
      <w:r w:rsidR="0059667A">
        <w:t xml:space="preserve">In the last century, </w:t>
      </w:r>
      <w:r w:rsidR="008D609A">
        <w:t>many walking paths have not moved</w:t>
      </w:r>
      <w:r w:rsidR="0059667A">
        <w:t xml:space="preserve">. </w:t>
      </w:r>
      <w:r w:rsidR="00E911B4">
        <w:t>Therefore, w</w:t>
      </w:r>
      <w:r w:rsidR="0059667A">
        <w:t xml:space="preserve">e </w:t>
      </w:r>
      <w:r w:rsidR="00AB4F28">
        <w:t xml:space="preserve">used </w:t>
      </w:r>
      <w:r w:rsidR="00E911B4">
        <w:t>walking paths</w:t>
      </w:r>
      <w:r w:rsidR="0059667A">
        <w:t xml:space="preserve"> </w:t>
      </w:r>
      <w:r w:rsidR="008D609A">
        <w:t xml:space="preserve">whenever possible (Figure 1).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w:t>
      </w:r>
      <w:r w:rsidR="0059667A">
        <w:t>about</w:t>
      </w:r>
      <w:r w:rsidR="008D609A">
        <w:t xml:space="preserve"> one hour past local sunrise</w:t>
      </w:r>
      <w:r w:rsidR="00B0416A">
        <w:t xml:space="preserve"> during clear weather</w:t>
      </w:r>
      <w:r w:rsidR="008D609A">
        <w:t>.</w:t>
      </w:r>
      <w:r w:rsidR="00B0416A">
        <w:t xml:space="preserve"> All</w:t>
      </w:r>
      <w:r w:rsidR="008D609A">
        <w:t xml:space="preserve"> </w:t>
      </w:r>
      <w:r w:rsidR="0059667A">
        <w:t>bird species</w:t>
      </w:r>
      <w:r w:rsidR="008D609A">
        <w:t xml:space="preserve"> were identified by sight and sound within 50 m of the transect. </w:t>
      </w:r>
      <w:r w:rsidR="00BC6294">
        <w:t>A count’s</w:t>
      </w:r>
      <w:r w:rsidR="00B0416A">
        <w:t xml:space="preserve"> start point was swit</w:t>
      </w:r>
      <w:r w:rsidR="0059667A">
        <w:t>ched</w:t>
      </w:r>
      <w:r w:rsidR="00B0416A">
        <w:t xml:space="preserve"> each day</w:t>
      </w:r>
      <w:r w:rsidR="0059667A">
        <w:t xml:space="preserve"> and started </w:t>
      </w:r>
      <w:r w:rsidR="00B0416A">
        <w:t xml:space="preserve">in the </w:t>
      </w:r>
      <w:r w:rsidR="00B0416A">
        <w:lastRenderedPageBreak/>
        <w:t>north or the south</w:t>
      </w:r>
      <w:r w:rsidR="008B26F8">
        <w:t xml:space="preserve"> of the park</w:t>
      </w:r>
      <w:r w:rsidR="00E911B4">
        <w:t xml:space="preserve"> (Figure 1)</w:t>
      </w:r>
      <w:r w:rsidR="00D052F4">
        <w:t>.</w:t>
      </w:r>
      <w:r w:rsidR="00B0416A">
        <w:t xml:space="preserve"> </w:t>
      </w:r>
      <w:r w:rsidR="008D609A">
        <w:t xml:space="preserve">Counts were conducted </w:t>
      </w:r>
      <w:r w:rsidR="00D052F4">
        <w:t>each</w:t>
      </w:r>
      <w:r w:rsidR="008D609A">
        <w:t xml:space="preserve"> weekday </w:t>
      </w:r>
      <w:r w:rsidR="0059667A">
        <w:t>of</w:t>
      </w:r>
      <w:r w:rsidR="008D609A">
        <w:t xml:space="preserve"> March and April and then every day </w:t>
      </w:r>
      <w:r w:rsidR="00D052F4">
        <w:t>in</w:t>
      </w:r>
      <w:r w:rsidR="008D609A">
        <w:t xml:space="preserve"> May.</w:t>
      </w:r>
      <w:r w:rsidR="00B0416A">
        <w:t xml:space="preserve"> </w:t>
      </w:r>
      <w:r w:rsidR="00D052F4">
        <w:t>T</w:t>
      </w:r>
      <w:r w:rsidR="008D609A">
        <w:t xml:space="preserve">his protocol is closer to the </w:t>
      </w:r>
      <w:r w:rsidR="00B0416A">
        <w:t xml:space="preserve">Walter’s 1898 – 1903 </w:t>
      </w:r>
      <w:r w:rsidR="008D609A">
        <w:t>survey</w:t>
      </w:r>
      <w:r w:rsidR="00B0416A">
        <w:t xml:space="preserve">, which occurred within the original park boundaries </w:t>
      </w:r>
      <w:r w:rsidR="0059667A">
        <w:t>at</w:t>
      </w:r>
      <w:r w:rsidR="00B0416A">
        <w:t xml:space="preserve"> similar frequency. </w:t>
      </w:r>
      <w:r w:rsidR="008D609A">
        <w:t>Th</w:t>
      </w:r>
      <w:r w:rsidR="00B0416A">
        <w:t>eir</w:t>
      </w:r>
      <w:r w:rsidR="008D609A">
        <w:t xml:space="preserve"> book was the original basis for this study</w:t>
      </w:r>
      <w:r w:rsidR="00E911B4">
        <w:t xml:space="preserve"> as we were only made aware of </w:t>
      </w:r>
      <w:proofErr w:type="spellStart"/>
      <w:r w:rsidR="00E911B4">
        <w:t>Dreuth’s</w:t>
      </w:r>
      <w:proofErr w:type="spellEnd"/>
      <w:r w:rsidR="00E911B4">
        <w:t xml:space="preserve"> second survey from Lincoln Park birders while we conducted our counts.</w:t>
      </w:r>
      <w:r w:rsidR="008D609A">
        <w:t xml:space="preserve"> </w:t>
      </w:r>
    </w:p>
    <w:p w14:paraId="456AC435" w14:textId="733AC4BA" w:rsidR="00AB36BF" w:rsidRPr="00C02AA8" w:rsidRDefault="00AB36BF" w:rsidP="00E73411">
      <w:pPr>
        <w:spacing w:line="480" w:lineRule="auto"/>
      </w:pPr>
      <w:r>
        <w:t>Finally, some species were not included in the historical surveys. House sparrows (</w:t>
      </w:r>
      <w:r>
        <w:rPr>
          <w:i/>
        </w:rPr>
        <w:t xml:space="preserve">Passer </w:t>
      </w:r>
      <w:proofErr w:type="spellStart"/>
      <w:r>
        <w:rPr>
          <w:i/>
        </w:rPr>
        <w:t>domesticus</w:t>
      </w:r>
      <w:proofErr w:type="spellEnd"/>
      <w:r>
        <w:t xml:space="preserve">) were, and still are, abundant in Lincoln Park but the Walters and </w:t>
      </w:r>
      <w:proofErr w:type="spellStart"/>
      <w:r>
        <w:t>Dreuth</w:t>
      </w:r>
      <w:proofErr w:type="spellEnd"/>
      <w:r>
        <w:t xml:space="preserve"> did not count them. The Walters also excluded ‘water and shore birds’ from their counts, which they classified as gannets and grebes, cranes and rails, waterfowl such as ducks and geese, loons, shorebirds such as terns and gulls, and pelicans. During the second survey, </w:t>
      </w:r>
      <w:proofErr w:type="spellStart"/>
      <w:r w:rsidR="000C3290">
        <w:t>Dreuth</w:t>
      </w:r>
      <w:proofErr w:type="spellEnd"/>
      <w:r>
        <w:t xml:space="preserve"> documented all species but the house sparrow. While we </w:t>
      </w:r>
      <w:r w:rsidR="00E911B4">
        <w:t>recorded</w:t>
      </w:r>
      <w:r>
        <w:t xml:space="preserve"> all species encountered in our counts, we were only able to compare against what the historical surveyors recorded.</w:t>
      </w:r>
    </w:p>
    <w:p w14:paraId="0D0D29BC" w14:textId="0A56F7BD" w:rsidR="00AB36BF" w:rsidRDefault="00AB36BF" w:rsidP="00E73411">
      <w:pPr>
        <w:spacing w:line="480" w:lineRule="auto"/>
      </w:pPr>
    </w:p>
    <w:p w14:paraId="6C8AB704" w14:textId="70BC2E33" w:rsidR="00153341" w:rsidRDefault="0082702F" w:rsidP="00E73411">
      <w:pPr>
        <w:pStyle w:val="Heading2"/>
        <w:spacing w:line="480" w:lineRule="auto"/>
      </w:pPr>
      <w:r>
        <w:t>Statistical a</w:t>
      </w:r>
      <w:r w:rsidR="00153341">
        <w:t>nalysis</w:t>
      </w:r>
    </w:p>
    <w:p w14:paraId="3AD2A792" w14:textId="1F1CABF2" w:rsidR="00C3178F" w:rsidRDefault="00153341" w:rsidP="00E73411">
      <w:pPr>
        <w:spacing w:line="480" w:lineRule="auto"/>
      </w:pPr>
      <w:r>
        <w:t xml:space="preserve">Because abundances were not available from the first </w:t>
      </w:r>
      <w:proofErr w:type="gramStart"/>
      <w:r>
        <w:t>survey</w:t>
      </w:r>
      <w:proofErr w:type="gramEnd"/>
      <w:r w:rsidR="00D35D8A">
        <w:t xml:space="preserve"> </w:t>
      </w:r>
      <w:r>
        <w:t>we used the proportion</w:t>
      </w:r>
      <w:r w:rsidR="00D35D8A">
        <w:t>al</w:t>
      </w:r>
      <w:r>
        <w:t xml:space="preserve"> days species were observed </w:t>
      </w:r>
      <w:r w:rsidR="0059667A">
        <w:t>per</w:t>
      </w:r>
      <w:r>
        <w:t xml:space="preserve"> year as an </w:t>
      </w:r>
      <w:r w:rsidR="006E63DB">
        <w:t>index of relative abundance</w:t>
      </w:r>
      <w:r w:rsidR="0059667A">
        <w:t>.</w:t>
      </w:r>
      <w:r w:rsidR="00413847">
        <w:t xml:space="preserve"> </w:t>
      </w:r>
      <w:r w:rsidR="0059667A">
        <w:t>This</w:t>
      </w:r>
      <w:r w:rsidR="00D35D8A">
        <w:t xml:space="preserve"> metric is comparable within but not between species (Royle and Nichols 2003)</w:t>
      </w:r>
      <w:r>
        <w:t>.</w:t>
      </w:r>
      <w:r w:rsidR="00C3178F">
        <w:t xml:space="preserve"> </w:t>
      </w:r>
      <w:r w:rsidR="00413847">
        <w:t>We calculated a</w:t>
      </w:r>
      <w:r w:rsidR="00C3178F">
        <w:t xml:space="preserve">lpha diversity </w:t>
      </w:r>
      <w:r w:rsidR="00E911B4">
        <w:t>during each survey period</w:t>
      </w:r>
      <w:r w:rsidR="00C3178F">
        <w:t xml:space="preserve"> </w:t>
      </w:r>
      <w:r w:rsidR="00413847">
        <w:t>as</w:t>
      </w:r>
      <w:r w:rsidR="00C3178F">
        <w:t xml:space="preserve"> the number of species observed. </w:t>
      </w:r>
      <w:r w:rsidR="009B7DB6">
        <w:t>We</w:t>
      </w:r>
      <w:r w:rsidR="00C3178F">
        <w:t xml:space="preserve"> compare</w:t>
      </w:r>
      <w:r w:rsidR="009B7DB6">
        <w:t>d proportional</w:t>
      </w:r>
      <w:r w:rsidR="00C3178F">
        <w:t xml:space="preserve"> similarity in bird communities </w:t>
      </w:r>
      <w:r w:rsidR="009B7DB6">
        <w:t>as 1 – Jaccard dissimilarity using</w:t>
      </w:r>
      <w:r w:rsidR="00C3178F">
        <w:t xml:space="preserve"> the proportion</w:t>
      </w:r>
      <w:r w:rsidR="00413847">
        <w:t>al</w:t>
      </w:r>
      <w:r w:rsidR="00C3178F">
        <w:t xml:space="preserve"> days </w:t>
      </w:r>
      <w:r w:rsidR="00BC6294">
        <w:t>a</w:t>
      </w:r>
      <w:r w:rsidR="00C3178F">
        <w:t xml:space="preserve"> species was observed </w:t>
      </w:r>
      <w:r w:rsidR="00C56FC4">
        <w:t>each survey period</w:t>
      </w:r>
      <w:r w:rsidR="00E911B4">
        <w:t xml:space="preserve"> (Legendre and Legendre 2012)</w:t>
      </w:r>
      <w:r w:rsidR="00C56FC4">
        <w:t>.</w:t>
      </w:r>
      <w:r w:rsidR="00C3178F">
        <w:t xml:space="preserve"> </w:t>
      </w:r>
    </w:p>
    <w:p w14:paraId="225BFD03" w14:textId="29FD192A" w:rsidR="00AA75ED" w:rsidRDefault="00413847" w:rsidP="00E73411">
      <w:pPr>
        <w:spacing w:line="480" w:lineRule="auto"/>
      </w:pPr>
      <w:r>
        <w:t>We used binomial generalized linear model</w:t>
      </w:r>
      <w:r w:rsidR="00967593">
        <w:t>s</w:t>
      </w:r>
      <w:r w:rsidR="00C56FC4">
        <w:t xml:space="preserve"> (GLM)</w:t>
      </w:r>
      <w:r>
        <w:t xml:space="preserve"> to determine if a species frequency changed between survey periods. Our response variable was the proportional days a species was observed per year weighted by the number of counts conducted per year</w:t>
      </w:r>
      <w:r w:rsidR="00C56FC4">
        <w:t>.</w:t>
      </w:r>
      <w:r>
        <w:t xml:space="preserve"> </w:t>
      </w:r>
      <w:r w:rsidR="00C56FC4">
        <w:t>We used</w:t>
      </w:r>
      <w:r>
        <w:t xml:space="preserve"> survey period (1898 – 1903, 1922 </w:t>
      </w:r>
      <w:r>
        <w:lastRenderedPageBreak/>
        <w:t>– 1927, and 2012 – 2015)</w:t>
      </w:r>
      <w:r w:rsidR="00C56FC4">
        <w:t xml:space="preserve"> as </w:t>
      </w:r>
      <w:r w:rsidR="0059667A">
        <w:t>categorical</w:t>
      </w:r>
      <w:r w:rsidR="00C56FC4">
        <w:t xml:space="preserve"> variable</w:t>
      </w:r>
      <w:r w:rsidR="008B26F8">
        <w:t>s in each species model</w:t>
      </w:r>
      <w:r>
        <w:t xml:space="preserve">. </w:t>
      </w:r>
      <w:r w:rsidR="008B26F8">
        <w:t xml:space="preserve">After fitting the GLM to </w:t>
      </w:r>
      <w:r w:rsidR="00BC6294">
        <w:t>a species’ data</w:t>
      </w:r>
      <w:r w:rsidR="008B26F8">
        <w:t xml:space="preserve"> </w:t>
      </w:r>
      <w:r>
        <w:t xml:space="preserve">we </w:t>
      </w:r>
      <w:r w:rsidR="0059667A">
        <w:t>used</w:t>
      </w:r>
      <w:r w:rsidR="00C56FC4">
        <w:t xml:space="preserve"> analysis of deviance </w:t>
      </w:r>
      <w:r>
        <w:t xml:space="preserve">to determine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rsidR="00AA75ED">
        <w:t xml:space="preserve">, </w:t>
      </w:r>
      <w:proofErr w:type="spellStart"/>
      <w:r w:rsidR="00AA75ED">
        <w:t>Dalgaard</w:t>
      </w:r>
      <w:proofErr w:type="spellEnd"/>
      <w:r w:rsidR="00AA75ED">
        <w:t xml:space="preserve"> 2005</w:t>
      </w:r>
      <w:r w:rsidR="005C5DB8">
        <w:t>)</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w:t>
      </w:r>
      <w:r w:rsidR="0059667A">
        <w:t xml:space="preserve"> (</w:t>
      </w:r>
      <w:proofErr w:type="spellStart"/>
      <w:r w:rsidR="00AA75ED">
        <w:t>Dalgaard</w:t>
      </w:r>
      <w:proofErr w:type="spellEnd"/>
      <w:r w:rsidR="00AA75ED">
        <w:t xml:space="preserve"> 2005</w:t>
      </w:r>
      <w:r w:rsidR="0059667A">
        <w:t>)</w:t>
      </w:r>
      <w:r w:rsidR="005C5DB8">
        <w:t xml:space="preserve">. Based on </w:t>
      </w:r>
      <w:r w:rsidR="00C56FC4">
        <w:t>pairwise</w:t>
      </w:r>
      <w:r w:rsidR="005C5DB8">
        <w:t xml:space="preserve"> differences between</w:t>
      </w:r>
      <w:r w:rsidR="0059667A">
        <w:t xml:space="preserve"> three</w:t>
      </w:r>
      <w:r w:rsidR="005C5DB8">
        <w:t xml:space="preserve">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AA75ED">
        <w:t xml:space="preserve"> or count monotonically decrease in frequency from the first to the third survey.</w:t>
      </w:r>
      <w:r w:rsidR="006E63DB">
        <w:t xml:space="preserve"> </w:t>
      </w:r>
      <w:r w:rsidR="005C5DB8">
        <w:t xml:space="preserve">Following Shultz (2012) we </w:t>
      </w:r>
      <w:r w:rsidR="0059667A">
        <w:t>placed</w:t>
      </w:r>
      <w:r w:rsidR="005C5DB8">
        <w:t xml:space="preserve"> these 13 patterns into five groups. </w:t>
      </w:r>
      <w:commentRangeStart w:id="17"/>
      <w:commentRangeStart w:id="18"/>
      <w:r w:rsidR="009379C5">
        <w:t>Th</w:t>
      </w:r>
      <w:r w:rsidR="0059667A">
        <w:t>us</w:t>
      </w:r>
      <w:r w:rsidR="009379C5">
        <w:t>, a</w:t>
      </w:r>
      <w:r w:rsidR="00C56FC4">
        <w:t xml:space="preserve"> species occurrence frequency</w:t>
      </w:r>
      <w:r w:rsidR="0059667A">
        <w:t xml:space="preserve"> through time</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w:t>
      </w:r>
      <w:commentRangeEnd w:id="17"/>
      <w:r w:rsidR="006E63DB">
        <w:rPr>
          <w:rStyle w:val="CommentReference"/>
        </w:rPr>
        <w:commentReference w:id="17"/>
      </w:r>
      <w:commentRangeEnd w:id="18"/>
      <w:r w:rsidR="00020667">
        <w:rPr>
          <w:rStyle w:val="CommentReference"/>
        </w:rPr>
        <w:commentReference w:id="18"/>
      </w:r>
    </w:p>
    <w:p w14:paraId="75197EBA" w14:textId="6C437EA4" w:rsidR="009474FE" w:rsidRDefault="00AA75ED" w:rsidP="00E73411">
      <w:pPr>
        <w:spacing w:line="480" w:lineRule="auto"/>
      </w:pPr>
      <w:r>
        <w:t>Some data had to be censored from our GLM analysis. For example, a species data was censored if they were only observed in one survey period</w:t>
      </w:r>
      <w:r w:rsidR="009474FE">
        <w:t xml:space="preserve"> but were included if they were observed in at least two survey periods. Likewise, </w:t>
      </w:r>
      <w:proofErr w:type="spellStart"/>
      <w:r w:rsidR="009474FE">
        <w:t>waterbirds</w:t>
      </w:r>
      <w:proofErr w:type="spellEnd"/>
      <w:r w:rsidR="009474FE">
        <w:t xml:space="preserve">, shorebirds, and house sparrows were excluded from this analysis due to their omission from the first survey period. Analyses were done in R version 3.5.3 (R core team 2019) with the </w:t>
      </w:r>
      <w:r w:rsidR="009474FE" w:rsidRPr="000C5D4A">
        <w:rPr>
          <w:rFonts w:ascii="Lucida Console" w:hAnsi="Lucida Console"/>
        </w:rPr>
        <w:t>vegan</w:t>
      </w:r>
      <w:r w:rsidR="009474FE">
        <w:t xml:space="preserve"> package (Oksanen et al., 2019) to calculate proportional similarity and the </w:t>
      </w:r>
      <w:commentRangeStart w:id="19"/>
      <w:proofErr w:type="spellStart"/>
      <w:r w:rsidR="009474FE" w:rsidRPr="000C5D4A">
        <w:rPr>
          <w:rFonts w:ascii="Lucida Console" w:hAnsi="Lucida Console"/>
        </w:rPr>
        <w:t>emmeans</w:t>
      </w:r>
      <w:commentRangeEnd w:id="19"/>
      <w:proofErr w:type="spellEnd"/>
      <w:r w:rsidR="00020667">
        <w:rPr>
          <w:rStyle w:val="CommentReference"/>
        </w:rPr>
        <w:commentReference w:id="19"/>
      </w:r>
      <w:r w:rsidR="009474FE">
        <w:t xml:space="preserve"> package for Tukey multiple comparison tests (</w:t>
      </w:r>
      <w:proofErr w:type="spellStart"/>
      <w:r w:rsidR="009474FE">
        <w:t>Lenth</w:t>
      </w:r>
      <w:proofErr w:type="spellEnd"/>
      <w:r w:rsidR="009474FE">
        <w:t xml:space="preserve"> 2019). </w:t>
      </w:r>
    </w:p>
    <w:p w14:paraId="43BF32D6" w14:textId="3B3B82E6" w:rsidR="00AA75ED" w:rsidRDefault="00AA75ED" w:rsidP="00E73411">
      <w:pPr>
        <w:spacing w:line="480" w:lineRule="auto"/>
      </w:pPr>
    </w:p>
    <w:p w14:paraId="0D211412" w14:textId="2BD7F2B0" w:rsidR="00967593" w:rsidRDefault="00967593" w:rsidP="00E73411">
      <w:pPr>
        <w:pStyle w:val="Heading1"/>
        <w:spacing w:line="480" w:lineRule="auto"/>
      </w:pPr>
      <w:r>
        <w:t>Results</w:t>
      </w:r>
    </w:p>
    <w:p w14:paraId="168623DB" w14:textId="435335BE" w:rsidR="009379C5" w:rsidRPr="009379C5" w:rsidRDefault="00413D17" w:rsidP="00E73411">
      <w:pPr>
        <w:pStyle w:val="Heading2"/>
        <w:spacing w:line="480" w:lineRule="auto"/>
      </w:pPr>
      <w:r>
        <w:t>Bird richness and similarity</w:t>
      </w:r>
    </w:p>
    <w:p w14:paraId="4BB377F5" w14:textId="174BCA5C" w:rsidR="00967593" w:rsidRDefault="00BD5F2E" w:rsidP="00E73411">
      <w:pPr>
        <w:spacing w:line="480" w:lineRule="auto"/>
      </w:pPr>
      <w:r>
        <w:t>A total of</w:t>
      </w:r>
      <w:r w:rsidR="00CC28AC">
        <w:t xml:space="preserve"> 14</w:t>
      </w:r>
      <w:r w:rsidR="007269ED">
        <w:t>5</w:t>
      </w:r>
      <w:r w:rsidR="00CC28AC">
        <w:t xml:space="preserve"> species</w:t>
      </w:r>
      <w:r w:rsidR="007269ED">
        <w:t xml:space="preserve"> in 34 families</w:t>
      </w:r>
      <w:r w:rsidR="00CC28AC">
        <w:t xml:space="preserve"> 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w:t>
      </w:r>
      <w:r w:rsidR="006E63DB">
        <w:t xml:space="preserve">of the species pool (n = </w:t>
      </w:r>
      <w:r w:rsidR="007269ED">
        <w:t>33 species</w:t>
      </w:r>
      <w:r w:rsidR="006E63DB">
        <w:t>)</w:t>
      </w:r>
      <w:r w:rsidR="007269ED">
        <w:t xml:space="preserve">, followed by New World sparrows </w:t>
      </w:r>
      <w:r w:rsidR="007269ED">
        <w:lastRenderedPageBreak/>
        <w:t xml:space="preserve">in </w:t>
      </w:r>
      <w:proofErr w:type="spellStart"/>
      <w:r w:rsidR="007269ED">
        <w:rPr>
          <w:i/>
        </w:rPr>
        <w:t>Passerelidae</w:t>
      </w:r>
      <w:proofErr w:type="spellEnd"/>
      <w:r w:rsidR="007269ED">
        <w:t xml:space="preserve"> (n = 19</w:t>
      </w:r>
      <w:r w:rsidR="006E63DB">
        <w:t xml:space="preserve"> species</w:t>
      </w:r>
      <w:r w:rsidR="007269ED">
        <w:t xml:space="preserve">), and blackbirds in </w:t>
      </w:r>
      <w:r w:rsidR="007269ED">
        <w:rPr>
          <w:i/>
        </w:rPr>
        <w:t>Icteridae</w:t>
      </w:r>
      <w:r w:rsidR="007269ED">
        <w:t xml:space="preserve"> (n = 10</w:t>
      </w:r>
      <w:r w:rsidR="006E63DB">
        <w:t xml:space="preserve"> species</w:t>
      </w:r>
      <w:r w:rsidR="007269ED">
        <w:t xml:space="preserve">). </w:t>
      </w:r>
      <w:r w:rsidR="006E63DB">
        <w:t>Overall, f</w:t>
      </w:r>
      <w:r w:rsidR="00CC28AC">
        <w:t>ewer species were observed between 1898 – 1903</w:t>
      </w:r>
      <w:r w:rsidR="009474FE">
        <w:t xml:space="preserve"> (n = 114 species)</w:t>
      </w:r>
      <w:r w:rsidR="00CC28AC">
        <w:t xml:space="preserve">, while an equal number of species were observed </w:t>
      </w:r>
      <w:r w:rsidR="009474FE">
        <w:t xml:space="preserve">between 1927 – 1932 (n = 127) and 2012 – </w:t>
      </w:r>
      <w:proofErr w:type="gramStart"/>
      <w:r w:rsidR="009474FE">
        <w:t>2015 )n</w:t>
      </w:r>
      <w:proofErr w:type="gramEnd"/>
      <w:r w:rsidR="009474FE">
        <w:t xml:space="preserve"> = 127.</w:t>
      </w:r>
      <w:r w:rsidR="00CC28AC">
        <w:t xml:space="preserve"> (Figure 2). Community composition</w:t>
      </w:r>
      <w:r w:rsidR="0072239C">
        <w:t xml:space="preserve"> as estimated by 1 – Jaccard dissimilarity</w:t>
      </w:r>
      <w:r w:rsidR="00CC28AC">
        <w:t xml:space="preserve"> was most similar between </w:t>
      </w:r>
      <w:r w:rsidR="009474FE">
        <w:t xml:space="preserve">1898 – 1903 and 1927 </w:t>
      </w:r>
      <w:r w:rsidR="0072239C">
        <w:t>–</w:t>
      </w:r>
      <w:r w:rsidR="009474FE">
        <w:t xml:space="preserve"> 1932</w:t>
      </w:r>
      <w:r w:rsidR="0072239C">
        <w:t xml:space="preserve"> (</w:t>
      </w:r>
      <w:r w:rsidR="009474FE">
        <w:t>0.59)</w:t>
      </w:r>
      <w:r w:rsidR="00CC28AC">
        <w:t>, which were closer together in time</w:t>
      </w:r>
      <w:r w:rsidR="00FD084C">
        <w:t>, and</w:t>
      </w:r>
      <w:r w:rsidR="00CC28AC">
        <w:t xml:space="preserve"> most dissimilar between </w:t>
      </w:r>
      <w:r w:rsidR="0072239C">
        <w:t xml:space="preserve">1898 – 1903 and 2012 – 2015 (0.45). Community composition was also </w:t>
      </w:r>
      <w:proofErr w:type="gramStart"/>
      <w:r w:rsidR="0072239C">
        <w:t>dissimilar  between</w:t>
      </w:r>
      <w:proofErr w:type="gramEnd"/>
      <w:r w:rsidR="0072239C">
        <w:t xml:space="preserve"> 1898 – 1903 and 2012 – 2015 (0.48).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2). </w:t>
      </w:r>
    </w:p>
    <w:p w14:paraId="14A68FF6" w14:textId="54ED7A2D" w:rsidR="00D43D92" w:rsidRDefault="00D43D92" w:rsidP="00E73411">
      <w:pPr>
        <w:spacing w:line="480" w:lineRule="auto"/>
      </w:pPr>
    </w:p>
    <w:p w14:paraId="39D9F552" w14:textId="79A5254D" w:rsidR="00781C31" w:rsidRDefault="00781C31" w:rsidP="00E73411">
      <w:pPr>
        <w:spacing w:line="480" w:lineRule="auto"/>
      </w:pPr>
    </w:p>
    <w:p w14:paraId="4F94E4FF" w14:textId="1E21E561" w:rsidR="00781C31" w:rsidRDefault="00781C31" w:rsidP="00E73411">
      <w:pPr>
        <w:spacing w:line="480" w:lineRule="auto"/>
      </w:pPr>
    </w:p>
    <w:p w14:paraId="15696C71" w14:textId="77777777" w:rsidR="00781C31" w:rsidRPr="00E7047D" w:rsidRDefault="00781C31" w:rsidP="00E73411">
      <w:pPr>
        <w:spacing w:line="480" w:lineRule="auto"/>
      </w:pPr>
    </w:p>
    <w:p w14:paraId="67ED68CB" w14:textId="19DA15E8" w:rsidR="00180699" w:rsidRDefault="00180699" w:rsidP="00E73411">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5B0EF000" w:rsidR="00741F7C" w:rsidRDefault="00741F7C" w:rsidP="00E73411">
            <w:commentRangeStart w:id="20"/>
            <w:r w:rsidRPr="00741F7C">
              <w:rPr>
                <w:b/>
              </w:rPr>
              <w:t>Table 2</w:t>
            </w:r>
            <w:commentRangeEnd w:id="20"/>
            <w:r w:rsidR="00E73411">
              <w:rPr>
                <w:rStyle w:val="CommentReference"/>
              </w:rPr>
              <w:commentReference w:id="20"/>
            </w:r>
            <w:r w:rsidRPr="00741F7C">
              <w:rPr>
                <w:b/>
              </w:rPr>
              <w:t>.</w:t>
            </w:r>
            <w:r>
              <w:t xml:space="preserve"> The proportional days the 10 most common species were observed during each survey period in Lincoln Park, Chicago, IL, USA between March to May. Species are listed from most to least frequent. The proportional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E73411">
            <w:pPr>
              <w:jc w:val="right"/>
            </w:pPr>
            <w:r>
              <w:t xml:space="preserve">1898 – 1903 </w:t>
            </w:r>
          </w:p>
        </w:tc>
        <w:tc>
          <w:tcPr>
            <w:tcW w:w="3117" w:type="dxa"/>
            <w:tcBorders>
              <w:top w:val="single" w:sz="4" w:space="0" w:color="auto"/>
              <w:bottom w:val="single" w:sz="4" w:space="0" w:color="auto"/>
            </w:tcBorders>
          </w:tcPr>
          <w:p w14:paraId="77DBF3F9" w14:textId="35A96504" w:rsidR="00180699" w:rsidRDefault="00180699" w:rsidP="00E73411">
            <w:pPr>
              <w:jc w:val="right"/>
            </w:pPr>
            <w:r>
              <w:t>19</w:t>
            </w:r>
            <w:r w:rsidR="0072239C">
              <w:t>27</w:t>
            </w:r>
            <w:r>
              <w:t xml:space="preserve"> – 19</w:t>
            </w:r>
            <w:r w:rsidR="0072239C">
              <w:t>32</w:t>
            </w:r>
          </w:p>
        </w:tc>
        <w:tc>
          <w:tcPr>
            <w:tcW w:w="3117" w:type="dxa"/>
            <w:tcBorders>
              <w:top w:val="single" w:sz="4" w:space="0" w:color="auto"/>
              <w:bottom w:val="single" w:sz="4" w:space="0" w:color="auto"/>
            </w:tcBorders>
          </w:tcPr>
          <w:p w14:paraId="4C2B9A95" w14:textId="7AF5F146" w:rsidR="00180699" w:rsidRDefault="00180699" w:rsidP="00E73411">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E73411">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E73411">
            <w:pPr>
              <w:jc w:val="right"/>
            </w:pPr>
            <w:r>
              <w:t>C</w:t>
            </w:r>
            <w:r w:rsidR="00180699">
              <w:t xml:space="preserve">ommon </w:t>
            </w:r>
            <w:r>
              <w:t>G</w:t>
            </w:r>
            <w:r w:rsidR="00180699">
              <w:t>rackle – 0.90</w:t>
            </w:r>
          </w:p>
        </w:tc>
        <w:tc>
          <w:tcPr>
            <w:tcW w:w="3117" w:type="dxa"/>
            <w:tcBorders>
              <w:top w:val="single" w:sz="4" w:space="0" w:color="auto"/>
            </w:tcBorders>
          </w:tcPr>
          <w:p w14:paraId="04A98E79" w14:textId="776AE7C6" w:rsidR="00180699" w:rsidRDefault="0072239C" w:rsidP="00E73411">
            <w:pPr>
              <w:jc w:val="right"/>
            </w:pPr>
            <w:r>
              <w:t>R</w:t>
            </w:r>
            <w:r w:rsidR="00180699">
              <w:t xml:space="preserve">ed-winged </w:t>
            </w:r>
            <w:r>
              <w:t>B</w:t>
            </w:r>
            <w:r w:rsidR="00180699">
              <w:t>lackbird – 0.91</w:t>
            </w:r>
          </w:p>
        </w:tc>
      </w:tr>
      <w:tr w:rsidR="00180699" w14:paraId="2939801D" w14:textId="77777777" w:rsidTr="00741F7C">
        <w:tc>
          <w:tcPr>
            <w:tcW w:w="3116" w:type="dxa"/>
          </w:tcPr>
          <w:p w14:paraId="4F10F396" w14:textId="2CD231FB" w:rsidR="00180699" w:rsidRDefault="00B25DDB" w:rsidP="00E73411">
            <w:pPr>
              <w:jc w:val="right"/>
            </w:pPr>
            <w:r>
              <w:t>C</w:t>
            </w:r>
            <w:r w:rsidR="00180699">
              <w:t xml:space="preserve">ommon </w:t>
            </w:r>
            <w:r>
              <w:t>G</w:t>
            </w:r>
            <w:r w:rsidR="00180699">
              <w:t>rackle – 0.80</w:t>
            </w:r>
          </w:p>
        </w:tc>
        <w:tc>
          <w:tcPr>
            <w:tcW w:w="3117" w:type="dxa"/>
          </w:tcPr>
          <w:p w14:paraId="585D9DBA" w14:textId="508F8E4F" w:rsidR="00180699" w:rsidRDefault="00180699" w:rsidP="00E73411">
            <w:pPr>
              <w:jc w:val="right"/>
            </w:pPr>
            <w:r>
              <w:t xml:space="preserve">American </w:t>
            </w:r>
            <w:r w:rsidR="00B25DDB">
              <w:t>R</w:t>
            </w:r>
            <w:r>
              <w:t>obin – 0.71</w:t>
            </w:r>
          </w:p>
        </w:tc>
        <w:tc>
          <w:tcPr>
            <w:tcW w:w="3117" w:type="dxa"/>
          </w:tcPr>
          <w:p w14:paraId="1A78D96A" w14:textId="5B4A87EC" w:rsidR="00180699" w:rsidRDefault="00180699" w:rsidP="00E73411">
            <w:pPr>
              <w:jc w:val="right"/>
            </w:pPr>
            <w:r>
              <w:t xml:space="preserve">European </w:t>
            </w:r>
            <w:r w:rsidR="0072239C">
              <w:t>S</w:t>
            </w:r>
            <w:r>
              <w:t>tarling – 0.91</w:t>
            </w:r>
          </w:p>
        </w:tc>
      </w:tr>
      <w:tr w:rsidR="00180699" w14:paraId="2CED487E" w14:textId="77777777" w:rsidTr="00741F7C">
        <w:tc>
          <w:tcPr>
            <w:tcW w:w="3116" w:type="dxa"/>
          </w:tcPr>
          <w:p w14:paraId="1DF4B2C0" w14:textId="59B11720" w:rsidR="00180699" w:rsidRDefault="00B25DDB" w:rsidP="00E73411">
            <w:pPr>
              <w:jc w:val="right"/>
            </w:pPr>
            <w:r>
              <w:t>B</w:t>
            </w:r>
            <w:r w:rsidR="00180699">
              <w:t xml:space="preserve">lue </w:t>
            </w:r>
            <w:r>
              <w:t>J</w:t>
            </w:r>
            <w:r w:rsidR="00180699">
              <w:t>ay – 0.72</w:t>
            </w:r>
          </w:p>
        </w:tc>
        <w:tc>
          <w:tcPr>
            <w:tcW w:w="3117" w:type="dxa"/>
          </w:tcPr>
          <w:p w14:paraId="4F7A3DE6" w14:textId="6AA5C805" w:rsidR="00180699" w:rsidRDefault="00B25DDB" w:rsidP="00E73411">
            <w:pPr>
              <w:jc w:val="right"/>
            </w:pPr>
            <w:r>
              <w:t>N</w:t>
            </w:r>
            <w:r w:rsidR="00180699">
              <w:t xml:space="preserve">orthern </w:t>
            </w:r>
            <w:r>
              <w:t>F</w:t>
            </w:r>
            <w:r w:rsidR="00180699">
              <w:t>licker – 0.72</w:t>
            </w:r>
          </w:p>
        </w:tc>
        <w:tc>
          <w:tcPr>
            <w:tcW w:w="3117" w:type="dxa"/>
          </w:tcPr>
          <w:p w14:paraId="1FA58BB4" w14:textId="554D3F47" w:rsidR="00180699" w:rsidRDefault="00180699" w:rsidP="00E73411">
            <w:pPr>
              <w:jc w:val="right"/>
            </w:pPr>
            <w:r>
              <w:t xml:space="preserve">American </w:t>
            </w:r>
            <w:r w:rsidR="0072239C">
              <w:t>C</w:t>
            </w:r>
            <w:r>
              <w:t>row – 0.89</w:t>
            </w:r>
          </w:p>
        </w:tc>
      </w:tr>
      <w:tr w:rsidR="00180699" w14:paraId="595CCFE5" w14:textId="77777777" w:rsidTr="00741F7C">
        <w:tc>
          <w:tcPr>
            <w:tcW w:w="3116" w:type="dxa"/>
          </w:tcPr>
          <w:p w14:paraId="2602C3EB" w14:textId="3B6BC96D" w:rsidR="00180699" w:rsidRDefault="00B25DDB" w:rsidP="00E73411">
            <w:pPr>
              <w:jc w:val="center"/>
            </w:pPr>
            <w:r>
              <w:t>B</w:t>
            </w:r>
            <w:r w:rsidR="00180699">
              <w:t xml:space="preserve">rown-headed </w:t>
            </w:r>
            <w:r>
              <w:t>C</w:t>
            </w:r>
            <w:r w:rsidR="00180699">
              <w:t>owbird – 0.56</w:t>
            </w:r>
          </w:p>
        </w:tc>
        <w:tc>
          <w:tcPr>
            <w:tcW w:w="3117" w:type="dxa"/>
          </w:tcPr>
          <w:p w14:paraId="5322E669" w14:textId="702461EC" w:rsidR="00180699" w:rsidRDefault="00B25DDB" w:rsidP="00E73411">
            <w:pPr>
              <w:jc w:val="right"/>
            </w:pPr>
            <w:r>
              <w:t>R</w:t>
            </w:r>
            <w:r w:rsidR="00180699">
              <w:t xml:space="preserve">ed-winged </w:t>
            </w:r>
            <w:r>
              <w:t>B</w:t>
            </w:r>
            <w:r w:rsidR="00180699">
              <w:t>lackbird – 0.62</w:t>
            </w:r>
          </w:p>
        </w:tc>
        <w:tc>
          <w:tcPr>
            <w:tcW w:w="3117" w:type="dxa"/>
          </w:tcPr>
          <w:p w14:paraId="7CEE3464" w14:textId="0F8158C5" w:rsidR="00180699" w:rsidRDefault="00180699" w:rsidP="00E73411">
            <w:pPr>
              <w:jc w:val="right"/>
            </w:pPr>
            <w:r>
              <w:t xml:space="preserve">American </w:t>
            </w:r>
            <w:r w:rsidR="0072239C">
              <w:t>R</w:t>
            </w:r>
            <w:r>
              <w:t>obin – 0.80</w:t>
            </w:r>
          </w:p>
        </w:tc>
      </w:tr>
      <w:tr w:rsidR="00180699" w14:paraId="4C4FE204" w14:textId="77777777" w:rsidTr="00741F7C">
        <w:tc>
          <w:tcPr>
            <w:tcW w:w="3116" w:type="dxa"/>
          </w:tcPr>
          <w:p w14:paraId="58A06FDD" w14:textId="1B4782B7" w:rsidR="00180699" w:rsidRDefault="00B25DDB" w:rsidP="00E73411">
            <w:pPr>
              <w:jc w:val="right"/>
            </w:pPr>
            <w:r>
              <w:t>D</w:t>
            </w:r>
            <w:r w:rsidR="00180699">
              <w:t xml:space="preserve">ark-eyed </w:t>
            </w:r>
            <w:r>
              <w:t>J</w:t>
            </w:r>
            <w:r w:rsidR="00180699">
              <w:t>unco – 0.50</w:t>
            </w:r>
          </w:p>
        </w:tc>
        <w:tc>
          <w:tcPr>
            <w:tcW w:w="3117" w:type="dxa"/>
          </w:tcPr>
          <w:p w14:paraId="1DF04BCD" w14:textId="6D3ADA3D" w:rsidR="00180699" w:rsidRDefault="00B25DDB" w:rsidP="00E73411">
            <w:pPr>
              <w:jc w:val="right"/>
            </w:pPr>
            <w:r>
              <w:t>P</w:t>
            </w:r>
            <w:r w:rsidR="00180699">
              <w:t xml:space="preserve">urple </w:t>
            </w:r>
            <w:r>
              <w:t>M</w:t>
            </w:r>
            <w:r w:rsidR="00180699">
              <w:t>artin – 0.55</w:t>
            </w:r>
          </w:p>
        </w:tc>
        <w:tc>
          <w:tcPr>
            <w:tcW w:w="3117" w:type="dxa"/>
          </w:tcPr>
          <w:p w14:paraId="2698BB23" w14:textId="0EBD978E" w:rsidR="00180699" w:rsidRDefault="0072239C" w:rsidP="00E73411">
            <w:pPr>
              <w:jc w:val="right"/>
            </w:pPr>
            <w:r>
              <w:t>C</w:t>
            </w:r>
            <w:r w:rsidR="00180699">
              <w:t xml:space="preserve">ommon </w:t>
            </w:r>
            <w:r>
              <w:t>G</w:t>
            </w:r>
            <w:r w:rsidR="00180699">
              <w:t>rackle – 0.79</w:t>
            </w:r>
          </w:p>
        </w:tc>
      </w:tr>
      <w:tr w:rsidR="00180699" w14:paraId="30AF1FD6" w14:textId="77777777" w:rsidTr="00741F7C">
        <w:tc>
          <w:tcPr>
            <w:tcW w:w="3116" w:type="dxa"/>
          </w:tcPr>
          <w:p w14:paraId="2F9E850D" w14:textId="74E64F81" w:rsidR="00180699" w:rsidRDefault="00B25DDB" w:rsidP="00E73411">
            <w:pPr>
              <w:jc w:val="right"/>
            </w:pPr>
            <w:r>
              <w:t>E</w:t>
            </w:r>
            <w:r w:rsidR="00180699">
              <w:t xml:space="preserve">astern </w:t>
            </w:r>
            <w:r>
              <w:t>T</w:t>
            </w:r>
            <w:r w:rsidR="00180699">
              <w:t>owhee – 0.47</w:t>
            </w:r>
          </w:p>
        </w:tc>
        <w:tc>
          <w:tcPr>
            <w:tcW w:w="3117" w:type="dxa"/>
          </w:tcPr>
          <w:p w14:paraId="6F631624" w14:textId="5AA2CBB8" w:rsidR="00180699" w:rsidRDefault="00B25DDB" w:rsidP="00E73411">
            <w:pPr>
              <w:jc w:val="right"/>
            </w:pPr>
            <w:r>
              <w:t>D</w:t>
            </w:r>
            <w:r w:rsidR="00180699">
              <w:t xml:space="preserve">ark-eyed </w:t>
            </w:r>
            <w:r>
              <w:t>J</w:t>
            </w:r>
            <w:r w:rsidR="00180699">
              <w:t>unco – 0.51</w:t>
            </w:r>
          </w:p>
        </w:tc>
        <w:tc>
          <w:tcPr>
            <w:tcW w:w="3117" w:type="dxa"/>
          </w:tcPr>
          <w:p w14:paraId="47555BCA" w14:textId="341D0B36" w:rsidR="00180699" w:rsidRDefault="0072239C" w:rsidP="00E73411">
            <w:pPr>
              <w:jc w:val="right"/>
            </w:pPr>
            <w:r>
              <w:t>N</w:t>
            </w:r>
            <w:r w:rsidR="00180699">
              <w:t xml:space="preserve">orthern </w:t>
            </w:r>
            <w:r>
              <w:t>C</w:t>
            </w:r>
            <w:r w:rsidR="00180699">
              <w:t>ardinal – 0.76</w:t>
            </w:r>
          </w:p>
        </w:tc>
      </w:tr>
      <w:tr w:rsidR="00180699" w14:paraId="1DF07363" w14:textId="77777777" w:rsidTr="00741F7C">
        <w:tc>
          <w:tcPr>
            <w:tcW w:w="3116" w:type="dxa"/>
          </w:tcPr>
          <w:p w14:paraId="49652B36" w14:textId="4E0C4CD4" w:rsidR="00180699" w:rsidRDefault="00B25DDB" w:rsidP="00E73411">
            <w:pPr>
              <w:jc w:val="right"/>
            </w:pPr>
            <w:r>
              <w:t>S</w:t>
            </w:r>
            <w:r w:rsidR="00180699">
              <w:t xml:space="preserve">ong </w:t>
            </w:r>
            <w:r>
              <w:t>S</w:t>
            </w:r>
            <w:r w:rsidR="00180699">
              <w:t>parrow – 0.42</w:t>
            </w:r>
          </w:p>
        </w:tc>
        <w:tc>
          <w:tcPr>
            <w:tcW w:w="3117" w:type="dxa"/>
          </w:tcPr>
          <w:p w14:paraId="4937819F" w14:textId="4497A264" w:rsidR="00180699" w:rsidRDefault="00B25DDB" w:rsidP="00E73411">
            <w:pPr>
              <w:jc w:val="right"/>
            </w:pPr>
            <w:r>
              <w:t>W</w:t>
            </w:r>
            <w:r w:rsidR="00180699">
              <w:t xml:space="preserve">hite-throated </w:t>
            </w:r>
            <w:r>
              <w:t>S</w:t>
            </w:r>
            <w:r w:rsidR="00180699">
              <w:t>parrow – 0.50</w:t>
            </w:r>
          </w:p>
        </w:tc>
        <w:tc>
          <w:tcPr>
            <w:tcW w:w="3117" w:type="dxa"/>
          </w:tcPr>
          <w:p w14:paraId="717483C8" w14:textId="1EA047DA" w:rsidR="00180699" w:rsidRDefault="0072239C" w:rsidP="00E73411">
            <w:pPr>
              <w:jc w:val="right"/>
            </w:pPr>
            <w:r>
              <w:t>S</w:t>
            </w:r>
            <w:r w:rsidR="00180699">
              <w:t xml:space="preserve">ong </w:t>
            </w:r>
            <w:r>
              <w:t>S</w:t>
            </w:r>
            <w:r w:rsidR="00180699">
              <w:t>parrow – 0.72</w:t>
            </w:r>
          </w:p>
        </w:tc>
      </w:tr>
      <w:tr w:rsidR="00180699" w14:paraId="3D463102" w14:textId="77777777" w:rsidTr="00741F7C">
        <w:tc>
          <w:tcPr>
            <w:tcW w:w="3116" w:type="dxa"/>
          </w:tcPr>
          <w:p w14:paraId="760329F0" w14:textId="0DFF8BD2" w:rsidR="00180699" w:rsidRDefault="00B25DDB" w:rsidP="00E73411">
            <w:pPr>
              <w:jc w:val="right"/>
            </w:pPr>
            <w:r>
              <w:t>N</w:t>
            </w:r>
            <w:r w:rsidR="00180699">
              <w:t xml:space="preserve">orthern </w:t>
            </w:r>
            <w:r>
              <w:t>F</w:t>
            </w:r>
            <w:r w:rsidR="00180699">
              <w:t>licker – 0.40</w:t>
            </w:r>
          </w:p>
        </w:tc>
        <w:tc>
          <w:tcPr>
            <w:tcW w:w="3117" w:type="dxa"/>
          </w:tcPr>
          <w:p w14:paraId="726CE202" w14:textId="768F0076" w:rsidR="00180699" w:rsidRDefault="00B25DDB" w:rsidP="00E73411">
            <w:pPr>
              <w:jc w:val="right"/>
            </w:pPr>
            <w:r>
              <w:t>B</w:t>
            </w:r>
            <w:r w:rsidR="00180699">
              <w:t xml:space="preserve">rown </w:t>
            </w:r>
            <w:r>
              <w:t>T</w:t>
            </w:r>
            <w:r w:rsidR="00180699">
              <w:t>hrasher – 0.49</w:t>
            </w:r>
          </w:p>
        </w:tc>
        <w:tc>
          <w:tcPr>
            <w:tcW w:w="3117" w:type="dxa"/>
          </w:tcPr>
          <w:p w14:paraId="56275073" w14:textId="1028F98A" w:rsidR="00180699" w:rsidRDefault="0072239C" w:rsidP="00E73411">
            <w:pPr>
              <w:jc w:val="right"/>
            </w:pPr>
            <w:r>
              <w:t>B</w:t>
            </w:r>
            <w:r w:rsidR="00741F7C">
              <w:t xml:space="preserve">lack-capped </w:t>
            </w:r>
            <w:r>
              <w:t>C</w:t>
            </w:r>
            <w:r w:rsidR="00741F7C">
              <w:t>hickadee – 0.72</w:t>
            </w:r>
          </w:p>
        </w:tc>
      </w:tr>
      <w:tr w:rsidR="00180699" w14:paraId="349BB1AE" w14:textId="77777777" w:rsidTr="00741F7C">
        <w:tc>
          <w:tcPr>
            <w:tcW w:w="3116" w:type="dxa"/>
          </w:tcPr>
          <w:p w14:paraId="21FB76C8" w14:textId="2199FF38" w:rsidR="00180699" w:rsidRDefault="00B25DDB" w:rsidP="00E73411">
            <w:pPr>
              <w:jc w:val="right"/>
            </w:pPr>
            <w:r>
              <w:t>R</w:t>
            </w:r>
            <w:r w:rsidR="00180699">
              <w:t xml:space="preserve">uby-crowned </w:t>
            </w:r>
            <w:r>
              <w:t>K</w:t>
            </w:r>
            <w:r w:rsidR="00180699">
              <w:t>inglet – 0.38</w:t>
            </w:r>
          </w:p>
        </w:tc>
        <w:tc>
          <w:tcPr>
            <w:tcW w:w="3117" w:type="dxa"/>
          </w:tcPr>
          <w:p w14:paraId="47088A0F" w14:textId="4B08BE82" w:rsidR="00180699" w:rsidRDefault="00B25DDB" w:rsidP="00E73411">
            <w:pPr>
              <w:jc w:val="right"/>
            </w:pPr>
            <w:r>
              <w:t>E</w:t>
            </w:r>
            <w:r w:rsidR="00180699">
              <w:t xml:space="preserve">astern </w:t>
            </w:r>
            <w:r>
              <w:t>T</w:t>
            </w:r>
            <w:r w:rsidR="00180699">
              <w:t>owhee – 0.45</w:t>
            </w:r>
          </w:p>
        </w:tc>
        <w:tc>
          <w:tcPr>
            <w:tcW w:w="3117" w:type="dxa"/>
          </w:tcPr>
          <w:p w14:paraId="2DA52C27" w14:textId="218E31A4" w:rsidR="00180699" w:rsidRDefault="0072239C" w:rsidP="00E73411">
            <w:pPr>
              <w:jc w:val="right"/>
            </w:pPr>
            <w:r>
              <w:t>R</w:t>
            </w:r>
            <w:r w:rsidR="00741F7C">
              <w:t xml:space="preserve">ock </w:t>
            </w:r>
            <w:r>
              <w:t>P</w:t>
            </w:r>
            <w:r w:rsidR="00741F7C">
              <w:t>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E73411">
            <w:pPr>
              <w:jc w:val="right"/>
            </w:pPr>
            <w:r>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E73411">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62512A9E" w:rsidR="00180699" w:rsidRDefault="0072239C" w:rsidP="00E73411">
            <w:pPr>
              <w:jc w:val="right"/>
            </w:pPr>
            <w:r>
              <w:t>D</w:t>
            </w:r>
            <w:r w:rsidR="00741F7C">
              <w:t xml:space="preserve">owny </w:t>
            </w:r>
            <w:r>
              <w:t>W</w:t>
            </w:r>
            <w:r w:rsidR="00741F7C">
              <w:t>oodpecker – 0.64</w:t>
            </w:r>
          </w:p>
        </w:tc>
      </w:tr>
    </w:tbl>
    <w:p w14:paraId="5E8716CF" w14:textId="77777777" w:rsidR="00180699" w:rsidRPr="00967593" w:rsidRDefault="00180699" w:rsidP="00E73411">
      <w:pPr>
        <w:spacing w:line="240" w:lineRule="auto"/>
      </w:pPr>
    </w:p>
    <w:p w14:paraId="5C966BA5" w14:textId="1768ABF6" w:rsidR="006D323B" w:rsidRDefault="006D323B" w:rsidP="00E73411">
      <w:pPr>
        <w:spacing w:line="240" w:lineRule="auto"/>
      </w:pPr>
    </w:p>
    <w:p w14:paraId="2599C87F" w14:textId="5A1813C4" w:rsidR="00035863" w:rsidRDefault="00B07A02" w:rsidP="00E73411">
      <w:pPr>
        <w:pStyle w:val="Heading2"/>
        <w:spacing w:line="480" w:lineRule="auto"/>
      </w:pPr>
      <w:r>
        <w:lastRenderedPageBreak/>
        <w:t>Species trends over time</w:t>
      </w:r>
    </w:p>
    <w:p w14:paraId="68BB21C3" w14:textId="519EEFE8" w:rsidR="00B07A02" w:rsidRDefault="005415E3" w:rsidP="00E73411">
      <w:pPr>
        <w:spacing w:line="480" w:lineRule="auto"/>
      </w:pPr>
      <w:r>
        <w:t>Of the 145 species</w:t>
      </w:r>
      <w:r w:rsidR="0072239C">
        <w:t xml:space="preserve"> detected</w:t>
      </w:r>
      <w:r>
        <w:t>,</w:t>
      </w:r>
      <w:r w:rsidR="004E0C41">
        <w:t xml:space="preserve"> 121 could be analyzed with a binomial GLM. </w:t>
      </w:r>
      <w:r>
        <w:t>W</w:t>
      </w:r>
      <w:r w:rsidR="004E0C41">
        <w:t xml:space="preserve">e failed to detect a </w:t>
      </w:r>
      <w:r w:rsidR="0060354B">
        <w:t xml:space="preserve">change in </w:t>
      </w:r>
      <w:r w:rsidR="00BD5F2E">
        <w:t xml:space="preserve">frequency </w:t>
      </w:r>
      <w:r w:rsidR="0060354B">
        <w:t xml:space="preserve">of occurrence </w:t>
      </w:r>
      <w:r w:rsidR="004E0C41">
        <w:t xml:space="preserve">for </w:t>
      </w:r>
      <w:r w:rsidR="00E7047D">
        <w:t>35</w:t>
      </w:r>
      <w:r w:rsidR="004E0C41">
        <w:t xml:space="preserve"> species</w:t>
      </w:r>
      <w:r w:rsidR="00E7047D">
        <w:t xml:space="preserve"> (Figure 3)</w:t>
      </w:r>
      <w:r w:rsidR="004E0C41">
        <w:t>. Of these, 1</w:t>
      </w:r>
      <w:r w:rsidR="00E7047D">
        <w:t>9</w:t>
      </w:r>
      <w:r w:rsidR="004E0C41">
        <w:t xml:space="preserve"> species were common across all survey periods</w:t>
      </w:r>
      <w:r w:rsidR="00BD5F2E">
        <w:t xml:space="preserve"> –</w:t>
      </w:r>
      <w:r w:rsidR="004E0C41">
        <w:t xml:space="preserve"> being detected on more than 5% of days per survey period</w:t>
      </w:r>
      <w:r w:rsidR="00BD5F2E">
        <w:t xml:space="preserve"> –</w:t>
      </w:r>
      <w:r w:rsidR="004E0C41">
        <w:t xml:space="preserve"> while 1</w:t>
      </w:r>
      <w:r w:rsidR="00E7047D">
        <w:t>6</w:t>
      </w:r>
      <w:r w:rsidR="004E0C41">
        <w:t xml:space="preserve"> were</w:t>
      </w:r>
      <w:r w:rsidR="004C5C93">
        <w:t xml:space="preserve"> consistently</w:t>
      </w:r>
      <w:r w:rsidR="004E0C41">
        <w:t xml:space="preserve"> rare</w:t>
      </w:r>
      <w:r w:rsidR="0072239C">
        <w:t>, being detected on less than 5% of days per survey period</w:t>
      </w:r>
      <w:r w:rsidR="004E0C41">
        <w:t xml:space="preserve"> (Figure 3). </w:t>
      </w:r>
      <w:r w:rsidR="0072239C">
        <w:t xml:space="preserve">The American robin, a representative example of a common species who has not changed in frequency of occurrence, </w:t>
      </w:r>
      <w:r w:rsidR="004E0C41">
        <w:t xml:space="preserve">were </w:t>
      </w:r>
      <w:r w:rsidR="0089521C">
        <w:t>observed on 84% (80.72–87.74%) of days across survey periods. Of the rare species</w:t>
      </w:r>
      <w:r w:rsidR="0072239C">
        <w:t xml:space="preserve"> in this category</w:t>
      </w:r>
      <w:r w:rsidR="0089521C">
        <w:t>,</w:t>
      </w:r>
      <w:commentRangeStart w:id="21"/>
      <w:commentRangeStart w:id="22"/>
      <w:commentRangeStart w:id="23"/>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commentRangeEnd w:id="21"/>
      <w:r w:rsidR="003948C2">
        <w:rPr>
          <w:rStyle w:val="CommentReference"/>
        </w:rPr>
        <w:commentReference w:id="21"/>
      </w:r>
      <w:commentRangeEnd w:id="22"/>
      <w:r w:rsidR="0060354B">
        <w:rPr>
          <w:rStyle w:val="CommentReference"/>
        </w:rPr>
        <w:commentReference w:id="22"/>
      </w:r>
      <w:commentRangeEnd w:id="23"/>
      <w:r w:rsidR="0072239C">
        <w:rPr>
          <w:rStyle w:val="CommentReference"/>
        </w:rPr>
        <w:commentReference w:id="23"/>
      </w:r>
      <w:r w:rsidR="004E0C41">
        <w:t>.</w:t>
      </w:r>
      <w:r>
        <w:t xml:space="preserve"> Nine species were least frequent </w:t>
      </w:r>
      <w:r w:rsidR="0060354B">
        <w:t xml:space="preserve">during the </w:t>
      </w:r>
      <w:r>
        <w:t>1927 – 1933</w:t>
      </w:r>
      <w:r w:rsidR="0060354B">
        <w:t xml:space="preserve"> survey</w:t>
      </w:r>
      <w:r>
        <w:t xml:space="preserve">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increased in frequency between 2012 – 2015 relative to the other survey periods (Figure 3).</w:t>
      </w:r>
      <w:r w:rsidR="003D53A5">
        <w:t xml:space="preserve"> </w:t>
      </w:r>
      <w:commentRangeStart w:id="24"/>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w:t>
      </w:r>
      <w:r w:rsidR="00BD5F2E">
        <w:t>a similar</w:t>
      </w:r>
      <w:r w:rsidR="0089521C">
        <w:t xml:space="preserve"> pattern </w:t>
      </w:r>
      <w:r w:rsidR="000E24F8">
        <w:t xml:space="preserve">and were </w:t>
      </w:r>
      <w:r w:rsidR="0089521C">
        <w:t>observed on 3.96% (2.51–6.20%), 0.57% (0.14 – 2.28%), and 71.91% (65.83–77.29%) of days</w:t>
      </w:r>
      <w:r w:rsidR="000E24F8">
        <w:t xml:space="preserve"> across surveys.</w:t>
      </w:r>
      <w:commentRangeEnd w:id="24"/>
      <w:r w:rsidR="0060354B">
        <w:rPr>
          <w:rStyle w:val="CommentReference"/>
        </w:rPr>
        <w:commentReference w:id="24"/>
      </w:r>
    </w:p>
    <w:p w14:paraId="1DADB6E1" w14:textId="6F15CB3B" w:rsidR="000E24F8" w:rsidRDefault="000E24F8" w:rsidP="00E73411">
      <w:pPr>
        <w:spacing w:line="480" w:lineRule="auto"/>
      </w:pPr>
      <w:commentRangeStart w:id="25"/>
      <w:commentRangeStart w:id="26"/>
      <w:r>
        <w:t xml:space="preserve">Twenty-three species were most common during the second survey (i.e., mid-best; Figure 3). </w:t>
      </w:r>
      <w:r w:rsidR="00BD5F2E">
        <w:t>C</w:t>
      </w:r>
      <w:r>
        <w:t>ommon grackle</w:t>
      </w:r>
      <w:r w:rsidR="00BD5F2E">
        <w:t>, for example,</w:t>
      </w:r>
      <w:r>
        <w:t xml:space="preserve"> were observed on 90.46% (86.88–93.14%) of days between 1927–1933 </w:t>
      </w:r>
      <w:r w:rsidR="00EE23F0">
        <w:t>but only observed on</w:t>
      </w:r>
      <w:r>
        <w:t xml:space="preserve"> 79.52% (75.55–82.98%) of days during the first and third survey period. </w:t>
      </w:r>
      <w:commentRangeEnd w:id="25"/>
      <w:r w:rsidR="0060354B">
        <w:rPr>
          <w:rStyle w:val="CommentReference"/>
        </w:rPr>
        <w:commentReference w:id="25"/>
      </w:r>
      <w:commentRangeEnd w:id="26"/>
      <w:r w:rsidR="00EE23F0">
        <w:rPr>
          <w:rStyle w:val="CommentReference"/>
        </w:rPr>
        <w:commentReference w:id="26"/>
      </w:r>
      <w:r w:rsidR="00BD5F2E">
        <w:t>Ove</w:t>
      </w:r>
      <w:r w:rsidR="003948C2">
        <w:t>r</w:t>
      </w:r>
      <w:r w:rsidR="00BD5F2E">
        <w:t xml:space="preserve"> the last century a</w:t>
      </w:r>
      <w:r w:rsidR="001A56BD">
        <w:t xml:space="preserve"> total of 22 species became less common (Figure 3). Blue jay precipitously declined over time</w:t>
      </w:r>
      <w:r w:rsidR="00EE23F0">
        <w:t xml:space="preserve"> from the oldest to most recent survey</w:t>
      </w:r>
      <w:r w:rsidR="001A56BD">
        <w:t xml:space="preserve"> and were observed on 71.37% (67.03–75.33%), 40.46 (35.41–45.72%), and 15.74% (11.63–20.98%) of days.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w:t>
      </w:r>
      <w:r w:rsidR="00EE23F0">
        <w:t>from the oldest to most recent survey</w:t>
      </w:r>
      <w:r w:rsidR="00C651B9">
        <w:t>.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xml:space="preserve">) </w:t>
      </w:r>
      <w:r w:rsidR="00BD5F2E">
        <w:t xml:space="preserve">started </w:t>
      </w:r>
      <w:r w:rsidR="00BD5F2E">
        <w:lastRenderedPageBreak/>
        <w:t>their decline</w:t>
      </w:r>
      <w:r w:rsidR="00C651B9">
        <w:t xml:space="preserve"> </w:t>
      </w:r>
      <w:r w:rsidR="00BD5F2E">
        <w:t xml:space="preserve">after the second survey </w:t>
      </w:r>
      <w:r w:rsidR="00C651B9">
        <w:t>and w</w:t>
      </w:r>
      <w:r w:rsidR="00BD5F2E">
        <w:t>ere</w:t>
      </w:r>
      <w:r w:rsidR="00C651B9">
        <w:t xml:space="preserve"> observed on 31.06% (26.97–35.47%) of days during the first two surveys but only on 17.45% (13.11–22.84%) of days between 2012–2015.</w:t>
      </w:r>
    </w:p>
    <w:p w14:paraId="655DBE7A" w14:textId="10067E9F" w:rsidR="0047588E" w:rsidRPr="00B07A02" w:rsidRDefault="00C651B9" w:rsidP="00E73411">
      <w:pPr>
        <w:spacing w:line="480" w:lineRule="auto"/>
      </w:pPr>
      <w:r>
        <w:t xml:space="preserve">Thirty-two species became more frequent over time (Figure 3). </w:t>
      </w:r>
      <w:r w:rsidR="00E0055B">
        <w:t xml:space="preserve">Some species monotonically increased. For example, the proportion of days red-winged blackbirds were observed increased from 5.27% (3.57 – 7.76%) in 1898-1903 to 62.14 % (53.91 – 67.10%) in 1927-1932 </w:t>
      </w:r>
      <w:r w:rsidR="00E0055B" w:rsidRPr="0071561F">
        <w:rPr>
          <w:rFonts w:cstheme="minorHAnsi"/>
        </w:rPr>
        <w:t xml:space="preserve">and then up to 91.49% (87.18 – 94.44%) </w:t>
      </w:r>
      <w:r w:rsidR="00E0055B" w:rsidRPr="00DB70F8">
        <w:rPr>
          <w:rFonts w:cstheme="minorHAnsi"/>
        </w:rPr>
        <w:t>in 2012-2015. From the oldest to most recent survey northern cardinal (</w:t>
      </w:r>
      <w:r w:rsidR="00E0055B" w:rsidRPr="00DB70F8">
        <w:rPr>
          <w:rFonts w:cstheme="minorHAnsi"/>
          <w:i/>
        </w:rPr>
        <w:t>Cardinalis cardinalis</w:t>
      </w:r>
      <w:r w:rsidR="00E0055B" w:rsidRPr="00DB70F8">
        <w:rPr>
          <w:rFonts w:cstheme="minorHAnsi"/>
        </w:rPr>
        <w:t>) were</w:t>
      </w:r>
      <w:r w:rsidR="00E0055B">
        <w:t xml:space="preserve"> observed on 0.22% (0.03 – 1.54%), 4.62% (2.85 – 7.41), and 76.17% (70.31 – 81.19%) of days. Other species increased in frequency between 1927-1932 and 2012-2015 (Figure 3).  </w:t>
      </w:r>
      <w:r w:rsidR="00B42D64">
        <w:t>American goldfinch (</w:t>
      </w:r>
      <w:r w:rsidR="00B42D64" w:rsidRPr="00B42D64">
        <w:rPr>
          <w:i/>
        </w:rPr>
        <w:t xml:space="preserve">Spinus </w:t>
      </w:r>
      <w:proofErr w:type="spellStart"/>
      <w:r w:rsidR="00B42D64" w:rsidRPr="00B42D64">
        <w:rPr>
          <w:i/>
        </w:rPr>
        <w:t>tristis</w:t>
      </w:r>
      <w:proofErr w:type="spellEnd"/>
      <w:r w:rsidR="00B42D64">
        <w:t>)</w:t>
      </w:r>
      <w:r w:rsidR="0071561F">
        <w:t>, for example,</w:t>
      </w:r>
      <w:r w:rsidR="00355C1F">
        <w:t xml:space="preserve"> </w:t>
      </w:r>
      <w:r w:rsidR="00B42D64">
        <w:t xml:space="preserve">were historically observed on 20.93% (17.43–24.91%) of days </w:t>
      </w:r>
      <w:r w:rsidR="0071561F">
        <w:t>in 1898-1903 and 1927-1932.By 2012-2015, however, the proportion of days American goldfinch</w:t>
      </w:r>
      <w:r w:rsidR="00B42D64">
        <w:t xml:space="preserve"> </w:t>
      </w:r>
      <w:r w:rsidR="0071561F">
        <w:t xml:space="preserve">were observed more than doubled to </w:t>
      </w:r>
      <w:r w:rsidR="00B42D64">
        <w:t>47.66% (41.34–54.49%)</w:t>
      </w:r>
      <w:r w:rsidR="0071561F">
        <w:t>. The downy woodpecker (</w:t>
      </w:r>
      <w:proofErr w:type="spellStart"/>
      <w:r w:rsidR="0071561F" w:rsidRPr="0071561F">
        <w:rPr>
          <w:i/>
        </w:rPr>
        <w:t>Picoides</w:t>
      </w:r>
      <w:proofErr w:type="spellEnd"/>
      <w:r w:rsidR="0071561F" w:rsidRPr="0071561F">
        <w:rPr>
          <w:i/>
        </w:rPr>
        <w:t xml:space="preserve"> </w:t>
      </w:r>
      <w:proofErr w:type="spellStart"/>
      <w:r w:rsidR="0071561F" w:rsidRPr="0071561F">
        <w:rPr>
          <w:i/>
        </w:rPr>
        <w:t>pubescens</w:t>
      </w:r>
      <w:proofErr w:type="spellEnd"/>
      <w:r w:rsidR="0071561F">
        <w:t>) followed a similar pattern to the goldfinch and were observed on 13.22% (10.40 – 16.65%) of days during the first two surveys but then their frequency more than quadrupled up to 63.83 % (57.50 – 69.72%) of days between 2012-2015.</w:t>
      </w:r>
    </w:p>
    <w:p w14:paraId="3D806560" w14:textId="01BDEDCB" w:rsidR="00F419CA" w:rsidRDefault="00F419CA" w:rsidP="00E73411">
      <w:pPr>
        <w:spacing w:line="480" w:lineRule="auto"/>
      </w:pPr>
    </w:p>
    <w:p w14:paraId="5A54FC52" w14:textId="418788CE" w:rsidR="002E07D1" w:rsidRDefault="00F419CA" w:rsidP="00E73411">
      <w:pPr>
        <w:pStyle w:val="Heading1"/>
        <w:spacing w:line="480" w:lineRule="auto"/>
      </w:pPr>
      <w:r>
        <w:t>Discussion</w:t>
      </w:r>
    </w:p>
    <w:p w14:paraId="76AE16E7" w14:textId="7E7B8DCE" w:rsidR="006A533D" w:rsidRDefault="00B214C9" w:rsidP="00E73411">
      <w:pPr>
        <w:spacing w:line="480" w:lineRule="auto"/>
      </w:pPr>
      <w:r>
        <w:t>In one</w:t>
      </w:r>
      <w:r w:rsidR="0074383D">
        <w:t xml:space="preserve"> century Lincoln Park’s </w:t>
      </w:r>
      <w:r w:rsidR="00E9357D">
        <w:t xml:space="preserve">breeding and </w:t>
      </w:r>
      <w:r w:rsidR="0074383D">
        <w:t xml:space="preserve">migratory </w:t>
      </w:r>
      <w:r w:rsidR="007468C5">
        <w:t xml:space="preserve">bird </w:t>
      </w:r>
      <w:r w:rsidR="0074383D">
        <w:t xml:space="preserve">community has </w:t>
      </w:r>
      <w:r w:rsidR="0071561F">
        <w:t xml:space="preserve">profoundly </w:t>
      </w:r>
      <w:r w:rsidR="0074383D">
        <w:t xml:space="preserve">changed. </w:t>
      </w:r>
      <w:r w:rsidR="006A533D">
        <w:t xml:space="preserve">The </w:t>
      </w:r>
      <w:r w:rsidR="00BD5F2E">
        <w:t>rock pigeon (</w:t>
      </w:r>
      <w:r w:rsidR="0071561F">
        <w:rPr>
          <w:i/>
        </w:rPr>
        <w:t>Columba</w:t>
      </w:r>
      <w:r w:rsidR="001571C4">
        <w:rPr>
          <w:i/>
        </w:rPr>
        <w:t xml:space="preserve"> </w:t>
      </w:r>
      <w:proofErr w:type="spellStart"/>
      <w:r w:rsidR="001571C4">
        <w:rPr>
          <w:i/>
        </w:rPr>
        <w:t>livia</w:t>
      </w:r>
      <w:proofErr w:type="spellEnd"/>
      <w:r w:rsidR="00BD5F2E">
        <w:t xml:space="preserve">) </w:t>
      </w:r>
      <w:r w:rsidR="006A533D">
        <w:t>and American crow</w:t>
      </w:r>
      <w:r w:rsidR="00FC3EC5">
        <w:t xml:space="preserve"> </w:t>
      </w:r>
      <w:r w:rsidR="006A533D">
        <w:t>were rare 100 years ago but are now common (Table 2)</w:t>
      </w:r>
      <w:r w:rsidR="0074383D">
        <w:t xml:space="preserve">. </w:t>
      </w:r>
      <w:r w:rsidR="008F452F">
        <w:t>B</w:t>
      </w:r>
      <w:r w:rsidR="0074383D">
        <w:t xml:space="preserve">lue </w:t>
      </w:r>
      <w:r w:rsidR="008F452F">
        <w:t>j</w:t>
      </w:r>
      <w:r w:rsidR="0074383D">
        <w:t xml:space="preserve">ay </w:t>
      </w:r>
      <w:proofErr w:type="gramStart"/>
      <w:r w:rsidR="0074383D">
        <w:t>were</w:t>
      </w:r>
      <w:proofErr w:type="gramEnd"/>
      <w:r w:rsidR="0074383D">
        <w:t xml:space="preserve"> </w:t>
      </w:r>
      <w:r w:rsidR="008F452F">
        <w:t xml:space="preserve">historically </w:t>
      </w:r>
      <w:r w:rsidR="00A95FC1">
        <w:t xml:space="preserve">common and </w:t>
      </w:r>
      <w:r w:rsidR="0074383D">
        <w:t xml:space="preserve">present year-round </w:t>
      </w:r>
      <w:r w:rsidR="008F452F">
        <w:t>but</w:t>
      </w:r>
      <w:r w:rsidR="0074383D">
        <w:t xml:space="preserve"> are now rare</w:t>
      </w:r>
      <w:r w:rsidR="00D8719F">
        <w:t xml:space="preserve"> and </w:t>
      </w:r>
      <w:r w:rsidR="004E4ACF">
        <w:t xml:space="preserve">only </w:t>
      </w:r>
      <w:r w:rsidR="00D8719F">
        <w:t>seen during the migratory season</w:t>
      </w:r>
      <w:r w:rsidR="0074383D">
        <w:t xml:space="preserve"> (Walter 1904). </w:t>
      </w:r>
      <w:r w:rsidR="00634433">
        <w:t xml:space="preserve">These changes, however, are </w:t>
      </w:r>
      <w:r w:rsidR="00FC3EC5">
        <w:t xml:space="preserve">probably </w:t>
      </w:r>
      <w:r w:rsidR="00634433">
        <w:t xml:space="preserve">not related to the park itself – </w:t>
      </w:r>
      <w:r w:rsidR="0080538A">
        <w:t xml:space="preserve">even after </w:t>
      </w:r>
      <w:r w:rsidR="00E46A8E">
        <w:t xml:space="preserve">100 years </w:t>
      </w:r>
      <w:r w:rsidR="00FC3EC5">
        <w:t>many</w:t>
      </w:r>
      <w:r w:rsidR="00634433">
        <w:t xml:space="preserve"> </w:t>
      </w:r>
      <w:r w:rsidR="0080538A">
        <w:t xml:space="preserve">walking </w:t>
      </w:r>
      <w:r w:rsidR="00634433">
        <w:t>paths, ponds, and plantings remain</w:t>
      </w:r>
      <w:r w:rsidR="00A95FC1">
        <w:t xml:space="preserve"> relatively unchanged</w:t>
      </w:r>
      <w:r w:rsidR="00634433">
        <w:t>.</w:t>
      </w:r>
      <w:r w:rsidR="002B3165">
        <w:t xml:space="preserve"> Lincoln Park is also one of many stopover sites for migrant</w:t>
      </w:r>
      <w:r w:rsidR="000E744B">
        <w:t xml:space="preserve"> birds</w:t>
      </w:r>
      <w:r w:rsidR="002B3165">
        <w:t xml:space="preserve">, and therefore </w:t>
      </w:r>
      <w:r w:rsidR="00C978AA">
        <w:t xml:space="preserve">community turnover could </w:t>
      </w:r>
      <w:r w:rsidR="00BF1FD9">
        <w:t>arise</w:t>
      </w:r>
      <w:r w:rsidR="00C978AA">
        <w:t xml:space="preserve"> from</w:t>
      </w:r>
      <w:r w:rsidR="002B3165">
        <w:t xml:space="preserve"> habitat alteration at larger spatial scales.</w:t>
      </w:r>
      <w:r w:rsidR="00C978AA">
        <w:t xml:space="preserve"> If this is the case, our results should reflect statewide bird </w:t>
      </w:r>
      <w:r w:rsidR="00C978AA">
        <w:lastRenderedPageBreak/>
        <w:t xml:space="preserve">population trends. They </w:t>
      </w:r>
      <w:r w:rsidR="007468C5">
        <w:t xml:space="preserve">largely </w:t>
      </w:r>
      <w:r w:rsidR="00C978AA">
        <w:t>do (Walk et al. 2010, Ward et al. 2018)</w:t>
      </w:r>
      <w:r w:rsidR="004E4ACF">
        <w:t>, though there are some key differences</w:t>
      </w:r>
      <w:r w:rsidR="00C978AA">
        <w:t xml:space="preserve">. </w:t>
      </w:r>
    </w:p>
    <w:p w14:paraId="1947F09F" w14:textId="6E46FBAA" w:rsidR="00F1040A" w:rsidRDefault="004E4ACF" w:rsidP="00E73411">
      <w:pPr>
        <w:spacing w:line="480" w:lineRule="auto"/>
      </w:pPr>
      <w:r>
        <w:t xml:space="preserve">The </w:t>
      </w:r>
      <w:commentRangeStart w:id="27"/>
      <w:commentRangeStart w:id="28"/>
      <w:ins w:id="29" w:author="Travis Gallo" w:date="2019-09-05T09:30:00Z">
        <w:del w:id="30" w:author="Fidino, Mason" w:date="2019-09-11T14:38:00Z">
          <w:r w:rsidR="0080538A" w:rsidDel="001571C4">
            <w:delText xml:space="preserve">prairie region </w:delText>
          </w:r>
          <w:commentRangeEnd w:id="27"/>
          <w:r w:rsidR="0080538A" w:rsidDel="001571C4">
            <w:rPr>
              <w:rStyle w:val="CommentReference"/>
            </w:rPr>
            <w:commentReference w:id="27"/>
          </w:r>
        </w:del>
      </w:ins>
      <w:commentRangeEnd w:id="28"/>
      <w:del w:id="31" w:author="Fidino, Mason" w:date="2019-09-11T14:38:00Z">
        <w:r w:rsidR="001571C4" w:rsidDel="001571C4">
          <w:rPr>
            <w:rStyle w:val="CommentReference"/>
          </w:rPr>
          <w:commentReference w:id="28"/>
        </w:r>
      </w:del>
      <w:ins w:id="32" w:author="Travis Gallo" w:date="2019-09-05T09:30:00Z">
        <w:del w:id="33" w:author="Fidino, Mason" w:date="2019-09-11T14:38:00Z">
          <w:r w:rsidR="0080538A" w:rsidDel="001571C4">
            <w:delText xml:space="preserve">of </w:delText>
          </w:r>
        </w:del>
      </w:ins>
      <w:r>
        <w:t xml:space="preserve">Northern Illinois landscape, where Chicago resides, has become more forested and urban </w:t>
      </w:r>
      <w:r w:rsidR="00193381">
        <w:t>between</w:t>
      </w:r>
      <w:r>
        <w:t xml:space="preserve"> </w:t>
      </w:r>
      <w:r w:rsidR="00E46A8E">
        <w:t>1898 and 2015</w:t>
      </w:r>
      <w:r w:rsidR="00193381">
        <w:t>, which has benefited some birds</w:t>
      </w:r>
      <w:r>
        <w:t xml:space="preserve"> (Walk et al. 2010). Northern cardinal and red-bellied woodpecker</w:t>
      </w:r>
      <w:r w:rsidR="00D912C2">
        <w:t>, for example,</w:t>
      </w:r>
      <w:r>
        <w:t xml:space="preserve"> were rare in </w:t>
      </w:r>
      <w:r w:rsidR="007C4040">
        <w:t>Northern Illinois but have expanded their range northward</w:t>
      </w:r>
      <w:r w:rsidR="00193381">
        <w:t xml:space="preserve"> due to increased forest cover</w:t>
      </w:r>
      <w:r w:rsidR="00A95FC1">
        <w:t xml:space="preserve"> (Walk et al. 2010)</w:t>
      </w:r>
      <w:r w:rsidR="007C4040">
        <w:t xml:space="preserve">. </w:t>
      </w:r>
      <w:r w:rsidR="00171471">
        <w:t>B</w:t>
      </w:r>
      <w:r w:rsidR="007C4040">
        <w:t>oth species are</w:t>
      </w:r>
      <w:r w:rsidR="00D912C2">
        <w:t xml:space="preserve"> now</w:t>
      </w:r>
      <w:r w:rsidR="007C4040">
        <w:t xml:space="preserve"> common in Lincoln Park (Figure 3). The black-capped chickadee</w:t>
      </w:r>
      <w:r w:rsidR="00D912C2">
        <w:t xml:space="preserve"> – </w:t>
      </w:r>
      <w:r w:rsidR="007C4040">
        <w:t xml:space="preserve">a common cavity nester </w:t>
      </w:r>
      <w:r w:rsidR="00193381">
        <w:t>of Illinois’</w:t>
      </w:r>
      <w:r w:rsidR="007C4040">
        <w:t xml:space="preserve"> deciduous or mixed forests</w:t>
      </w:r>
      <w:r w:rsidR="00D912C2">
        <w:t xml:space="preserve"> – </w:t>
      </w:r>
      <w:r w:rsidR="007C4040">
        <w:t xml:space="preserve">was </w:t>
      </w:r>
      <w:r w:rsidR="00D912C2">
        <w:t>historically rare</w:t>
      </w:r>
      <w:r w:rsidR="00171471">
        <w:t xml:space="preserve"> in Lincoln Park</w:t>
      </w:r>
      <w:r w:rsidR="00D912C2">
        <w:t xml:space="preserve"> but became </w:t>
      </w:r>
      <w:r w:rsidR="007C4040">
        <w:t>the 7</w:t>
      </w:r>
      <w:r w:rsidR="007C4040" w:rsidRPr="007C4040">
        <w:rPr>
          <w:vertAlign w:val="superscript"/>
        </w:rPr>
        <w:t>th</w:t>
      </w:r>
      <w:r w:rsidR="007C4040">
        <w:t xml:space="preserve"> most common species</w:t>
      </w:r>
      <w:r w:rsidR="00D912C2">
        <w:t xml:space="preserve"> (Table 2)</w:t>
      </w:r>
      <w:r w:rsidR="007C4040">
        <w:t>.</w:t>
      </w:r>
      <w:r w:rsidR="006101CE">
        <w:t xml:space="preserve"> While we attribute most the chickadee’s success to Illinois’ increased forest cover, some of their increased presence may be because large parks like Lincoln Park offer a high density of natural cavities that chickadees use to nest (LaMontagne et al. 2015; </w:t>
      </w:r>
      <w:proofErr w:type="spellStart"/>
      <w:r w:rsidR="006101CE">
        <w:t>Bovyn</w:t>
      </w:r>
      <w:proofErr w:type="spellEnd"/>
      <w:r w:rsidR="006101CE">
        <w:t xml:space="preserve"> et al. 2019). </w:t>
      </w:r>
      <w:r w:rsidR="00193381">
        <w:t>Likewise,</w:t>
      </w:r>
      <w:r w:rsidR="00F1040A">
        <w:t xml:space="preserve"> urban tolerant species </w:t>
      </w:r>
      <w:r w:rsidR="00CA695E">
        <w:t xml:space="preserve">like </w:t>
      </w:r>
      <w:r w:rsidR="00193381">
        <w:t>t</w:t>
      </w:r>
      <w:r w:rsidR="00A95FC1">
        <w:t>he chimney swift (</w:t>
      </w:r>
      <w:proofErr w:type="spellStart"/>
      <w:r w:rsidR="00A95FC1" w:rsidRPr="0050561E">
        <w:rPr>
          <w:i/>
        </w:rPr>
        <w:t>Chaetura</w:t>
      </w:r>
      <w:proofErr w:type="spellEnd"/>
      <w:r w:rsidR="00A95FC1" w:rsidRPr="0050561E">
        <w:rPr>
          <w:i/>
        </w:rPr>
        <w:t xml:space="preserve"> </w:t>
      </w:r>
      <w:proofErr w:type="spellStart"/>
      <w:r w:rsidR="00A95FC1" w:rsidRPr="0050561E">
        <w:rPr>
          <w:i/>
        </w:rPr>
        <w:t>pelagica</w:t>
      </w:r>
      <w:proofErr w:type="spellEnd"/>
      <w:r w:rsidR="00A95FC1">
        <w:t>), European starling</w:t>
      </w:r>
      <w:r w:rsidR="00AC47A6">
        <w:t xml:space="preserve"> (</w:t>
      </w:r>
      <w:r w:rsidR="00AC47A6">
        <w:rPr>
          <w:i/>
        </w:rPr>
        <w:t>Sturnus vulgaris</w:t>
      </w:r>
      <w:r w:rsidR="00AC47A6">
        <w:t>)</w:t>
      </w:r>
      <w:r w:rsidR="00A95FC1">
        <w:t>, American robin, and common grackle</w:t>
      </w:r>
      <w:r w:rsidR="00193381">
        <w:t xml:space="preserve"> have become</w:t>
      </w:r>
      <w:r w:rsidR="00171471">
        <w:t xml:space="preserve"> more common statewide (Ward et al. 2018). In Lincoln Park these species either increased in frequency or remained common through time (Figure 3). </w:t>
      </w:r>
      <w:r w:rsidR="00F1040A">
        <w:t>Thus, many of the differences in the Lincoln Park migratory community reflect statewide population trends over the last century</w:t>
      </w:r>
      <w:r w:rsidR="00E46A8E">
        <w:t>, especially for Illinois breeding birds</w:t>
      </w:r>
      <w:r w:rsidR="00F1040A">
        <w:t>.</w:t>
      </w:r>
    </w:p>
    <w:p w14:paraId="71D8835C" w14:textId="7737C1F3" w:rsidR="00E46A8E" w:rsidRDefault="00F1040A" w:rsidP="00E73411">
      <w:pPr>
        <w:spacing w:line="480" w:lineRule="auto"/>
      </w:pPr>
      <w:r>
        <w:t xml:space="preserve">The red-winged blackbird was one species whose </w:t>
      </w:r>
      <w:r w:rsidR="009F6482">
        <w:t>frequency</w:t>
      </w:r>
      <w:r>
        <w:t xml:space="preserve"> </w:t>
      </w:r>
      <w:r w:rsidR="00B93EC3">
        <w:t xml:space="preserve">change </w:t>
      </w:r>
      <w:r>
        <w:t xml:space="preserve">in Lincoln Park did not </w:t>
      </w:r>
      <w:r w:rsidR="00B80BAD">
        <w:t>reflect</w:t>
      </w:r>
      <w:r>
        <w:t xml:space="preserve"> statewide population trends. In Lincoln Park, the blackbird had one of the greatest frequency increases </w:t>
      </w:r>
      <w:r w:rsidR="00B80BAD">
        <w:t xml:space="preserve">over time. </w:t>
      </w:r>
      <w:r w:rsidR="00B93EC3">
        <w:t>In Illinois,</w:t>
      </w:r>
      <w:r w:rsidR="009F6482">
        <w:t xml:space="preserve"> however,</w:t>
      </w:r>
      <w:r>
        <w:t xml:space="preserve"> </w:t>
      </w:r>
      <w:r w:rsidR="00B93EC3">
        <w:t>red-winged blackbird</w:t>
      </w:r>
      <w:r w:rsidR="00B80BAD">
        <w:t xml:space="preserve"> populations have not increased</w:t>
      </w:r>
      <w:r w:rsidR="003312EE">
        <w:t xml:space="preserve"> and have remained</w:t>
      </w:r>
      <w:r w:rsidR="00B80BAD">
        <w:t xml:space="preserve"> high for at least a century</w:t>
      </w:r>
      <w:r w:rsidR="00B93EC3">
        <w:t xml:space="preserve"> </w:t>
      </w:r>
      <w:r>
        <w:t>(Walk et al. 2010).</w:t>
      </w:r>
      <w:r w:rsidR="000E7BBA">
        <w:t xml:space="preserve"> But it is not </w:t>
      </w:r>
      <w:r w:rsidR="00E46A8E">
        <w:t>blackbird</w:t>
      </w:r>
      <w:r w:rsidR="000E7BBA">
        <w:t xml:space="preserve"> abundance that has changed over time </w:t>
      </w:r>
      <w:r w:rsidR="007468C5">
        <w:t>so much as</w:t>
      </w:r>
      <w:r w:rsidR="000E7BBA">
        <w:t xml:space="preserve"> where</w:t>
      </w:r>
      <w:r>
        <w:t xml:space="preserve"> </w:t>
      </w:r>
      <w:r w:rsidR="000E7BBA">
        <w:t xml:space="preserve">they are seen. </w:t>
      </w:r>
      <w:r w:rsidR="00174B92">
        <w:t>Historically</w:t>
      </w:r>
      <w:r w:rsidR="00B93EC3">
        <w:t xml:space="preserve">, </w:t>
      </w:r>
      <w:r w:rsidR="006636B9">
        <w:t>red-winged blackbirds</w:t>
      </w:r>
      <w:r w:rsidR="00B93EC3">
        <w:t xml:space="preserve"> </w:t>
      </w:r>
      <w:r w:rsidR="000A4C6D">
        <w:t>were marsh specialists and</w:t>
      </w:r>
      <w:r w:rsidR="00B80BAD">
        <w:t xml:space="preserve"> rarely observed in </w:t>
      </w:r>
      <w:r w:rsidR="000E7BBA">
        <w:t xml:space="preserve">urban green spaces such as </w:t>
      </w:r>
      <w:r w:rsidR="000A4C6D">
        <w:t>Lincoln Park</w:t>
      </w:r>
      <w:r w:rsidR="00B80BAD">
        <w:t xml:space="preserve"> (Ridgway 1889, Walter 1904)</w:t>
      </w:r>
      <w:r w:rsidR="00B93EC3">
        <w:t>.</w:t>
      </w:r>
      <w:r w:rsidR="00174B92">
        <w:t xml:space="preserve"> </w:t>
      </w:r>
      <w:commentRangeStart w:id="34"/>
      <w:commentRangeStart w:id="35"/>
      <w:r w:rsidR="00174B92">
        <w:t>Now</w:t>
      </w:r>
      <w:r w:rsidR="00B80BAD">
        <w:t xml:space="preserve"> – </w:t>
      </w:r>
      <w:r w:rsidR="00174B92">
        <w:t>owing to the loss of 90% of Illinois marsh and wetland habitat in the last century</w:t>
      </w:r>
      <w:r w:rsidR="00B80BAD">
        <w:t xml:space="preserve"> –</w:t>
      </w:r>
      <w:r w:rsidR="00174B92">
        <w:t xml:space="preserve"> the species nests along roadsides and in agricultural fields, upland habitats, and urban green space (Walk et al. 2010).</w:t>
      </w:r>
      <w:r w:rsidR="000A4C6D">
        <w:t xml:space="preserve"> Red-</w:t>
      </w:r>
      <w:r w:rsidR="000A4C6D">
        <w:lastRenderedPageBreak/>
        <w:t>winged blackbirds began nesting in Lincoln Park, for example, during the second survey period</w:t>
      </w:r>
      <w:r w:rsidR="000E7BBA">
        <w:t xml:space="preserve"> (1927 – 1933)</w:t>
      </w:r>
      <w:r w:rsidR="000A4C6D">
        <w:t xml:space="preserve"> and continue to do so today (Clark and Nice </w:t>
      </w:r>
      <w:r w:rsidR="007E0538">
        <w:t>1950</w:t>
      </w:r>
      <w:r w:rsidR="000A4C6D">
        <w:t>).</w:t>
      </w:r>
      <w:commentRangeEnd w:id="34"/>
      <w:r w:rsidR="003312EE">
        <w:rPr>
          <w:rStyle w:val="CommentReference"/>
        </w:rPr>
        <w:commentReference w:id="34"/>
      </w:r>
      <w:commentRangeEnd w:id="35"/>
      <w:r w:rsidR="00AC47A6">
        <w:rPr>
          <w:rStyle w:val="CommentReference"/>
        </w:rPr>
        <w:commentReference w:id="35"/>
      </w:r>
      <w:r w:rsidR="000A4C6D">
        <w:t xml:space="preserve"> </w:t>
      </w:r>
      <w:r w:rsidR="00BD5F2E">
        <w:t>Thus, the blackbird</w:t>
      </w:r>
      <w:r w:rsidR="007468C5">
        <w:t>’</w:t>
      </w:r>
      <w:r w:rsidR="00BD5F2E">
        <w:t xml:space="preserve">s adaptive capacity </w:t>
      </w:r>
      <w:r w:rsidR="007468C5">
        <w:t>helped it transition</w:t>
      </w:r>
      <w:r w:rsidR="00BD5F2E">
        <w:t xml:space="preserve"> from </w:t>
      </w:r>
      <w:r w:rsidR="000E7BBA">
        <w:t>rare during the first survey period to the most common species between 2012–2015 (Table 2).</w:t>
      </w:r>
      <w:r w:rsidR="00E46A8E">
        <w:t xml:space="preserve"> </w:t>
      </w:r>
      <w:commentRangeStart w:id="36"/>
      <w:commentRangeStart w:id="37"/>
      <w:r w:rsidR="00AC47A6">
        <w:t>O</w:t>
      </w:r>
      <w:r w:rsidR="00E46A8E">
        <w:t xml:space="preserve">ther marsh </w:t>
      </w:r>
      <w:r w:rsidR="004D0BF5">
        <w:t>specialists</w:t>
      </w:r>
      <w:r w:rsidR="00AC47A6">
        <w:t xml:space="preserve"> such as the yellow-headed blackbird (</w:t>
      </w:r>
      <w:proofErr w:type="spellStart"/>
      <w:r w:rsidR="00AC47A6" w:rsidRPr="00AC47A6">
        <w:rPr>
          <w:i/>
        </w:rPr>
        <w:t>Xanthocephalus</w:t>
      </w:r>
      <w:proofErr w:type="spellEnd"/>
      <w:r w:rsidR="00AC47A6" w:rsidRPr="00AC47A6">
        <w:rPr>
          <w:i/>
        </w:rPr>
        <w:t xml:space="preserve"> </w:t>
      </w:r>
      <w:proofErr w:type="spellStart"/>
      <w:r w:rsidR="00AC47A6" w:rsidRPr="00AC47A6">
        <w:rPr>
          <w:i/>
        </w:rPr>
        <w:t>xanthocephalus</w:t>
      </w:r>
      <w:proofErr w:type="spellEnd"/>
      <w:r w:rsidR="00AC47A6">
        <w:t>)</w:t>
      </w:r>
      <w:r w:rsidR="004D0BF5">
        <w:t>, unfortunately,</w:t>
      </w:r>
      <w:r w:rsidR="00E46A8E">
        <w:t xml:space="preserve"> do not share the red-winged blackbird</w:t>
      </w:r>
      <w:r w:rsidR="004D0BF5">
        <w:t>’</w:t>
      </w:r>
      <w:r w:rsidR="00E46A8E">
        <w:t xml:space="preserve">s adaptive </w:t>
      </w:r>
      <w:r w:rsidR="007468C5">
        <w:t xml:space="preserve">ability </w:t>
      </w:r>
      <w:r w:rsidR="00E46A8E">
        <w:t xml:space="preserve">and have become </w:t>
      </w:r>
      <w:r w:rsidR="004D0BF5">
        <w:t>less abundant</w:t>
      </w:r>
      <w:r w:rsidR="00E46A8E">
        <w:t xml:space="preserve"> </w:t>
      </w:r>
      <w:r w:rsidR="004D0BF5">
        <w:t>with the loss of Illinois’ wetlands and marshes (Ward et al. 2010).</w:t>
      </w:r>
      <w:commentRangeEnd w:id="36"/>
      <w:r w:rsidR="003312EE">
        <w:rPr>
          <w:rStyle w:val="CommentReference"/>
        </w:rPr>
        <w:commentReference w:id="36"/>
      </w:r>
      <w:commentRangeEnd w:id="37"/>
      <w:r w:rsidR="00AC47A6">
        <w:rPr>
          <w:rStyle w:val="CommentReference"/>
        </w:rPr>
        <w:commentReference w:id="37"/>
      </w:r>
    </w:p>
    <w:p w14:paraId="10833927" w14:textId="2C2696FA" w:rsidR="000A00EE" w:rsidRDefault="004729A2" w:rsidP="00E73411">
      <w:pPr>
        <w:spacing w:line="480" w:lineRule="auto"/>
      </w:pPr>
      <w:r>
        <w:t xml:space="preserve">About 20% of the species analyzed decreased in frequency over time. The blue jay decreased in frequency despite stable or increasing </w:t>
      </w:r>
      <w:r w:rsidR="00CD6762">
        <w:t xml:space="preserve">populations in </w:t>
      </w:r>
      <w:r>
        <w:t xml:space="preserve">Illinois. As a common suburban bird, 100 years of urbanization around Lincoln Park </w:t>
      </w:r>
      <w:r w:rsidR="007468C5">
        <w:t xml:space="preserve">may have </w:t>
      </w:r>
      <w:r>
        <w:t>pushed the blue jay to Chicago’s less urban periphery (Walk et al. 2010). Red-headed woodpeckers (</w:t>
      </w:r>
      <w:proofErr w:type="spellStart"/>
      <w:r w:rsidRPr="007D0E70">
        <w:rPr>
          <w:i/>
        </w:rPr>
        <w:t>Melanerpes</w:t>
      </w:r>
      <w:proofErr w:type="spellEnd"/>
      <w:r w:rsidRPr="007D0E70">
        <w:rPr>
          <w:i/>
        </w:rPr>
        <w:t xml:space="preserve"> </w:t>
      </w:r>
      <w:proofErr w:type="spellStart"/>
      <w:r w:rsidRPr="007D0E70">
        <w:rPr>
          <w:i/>
        </w:rPr>
        <w:t>erythrocephalus</w:t>
      </w:r>
      <w:proofErr w:type="spellEnd"/>
      <w:r>
        <w:t xml:space="preserve">) also decreased since the first two </w:t>
      </w:r>
      <w:r w:rsidR="00AC47A6">
        <w:t xml:space="preserve">historical </w:t>
      </w:r>
      <w:r>
        <w:t xml:space="preserve">surveys, which reflects statewide population trends (Walk et al. 2010). </w:t>
      </w:r>
      <w:r w:rsidR="00D42CC8">
        <w:t>Other decreases may be from methodological differences between surveys. Common nighthawks (</w:t>
      </w:r>
      <w:proofErr w:type="spellStart"/>
      <w:r w:rsidR="00D42CC8" w:rsidRPr="00491281">
        <w:rPr>
          <w:i/>
        </w:rPr>
        <w:t>Chordeiles</w:t>
      </w:r>
      <w:proofErr w:type="spellEnd"/>
      <w:r w:rsidR="00D42CC8" w:rsidRPr="00491281">
        <w:rPr>
          <w:i/>
        </w:rPr>
        <w:t xml:space="preserve"> minor</w:t>
      </w:r>
      <w:r w:rsidR="00D42CC8">
        <w:t>)</w:t>
      </w:r>
      <w:r w:rsidR="00AC47A6">
        <w:t>, for example,</w:t>
      </w:r>
      <w:r w:rsidR="00D42CC8">
        <w:t xml:space="preserve"> were seen on the first two survey periods but not on our own. At dusk, nighthawks are common in Lincoln Park, but we never observed the species on morning counts. </w:t>
      </w:r>
      <w:r w:rsidR="00CD6762">
        <w:t>Thus, i</w:t>
      </w:r>
      <w:r w:rsidR="00D42CC8">
        <w:t>t could be that historic surveyors counted birds at different times of day</w:t>
      </w:r>
      <w:r w:rsidR="007468C5">
        <w:t xml:space="preserve"> than we did</w:t>
      </w:r>
      <w:r w:rsidR="00D42CC8">
        <w:t xml:space="preserve">. </w:t>
      </w:r>
      <w:r w:rsidR="00CD6762">
        <w:t>Despite</w:t>
      </w:r>
      <w:r w:rsidR="000A00EE">
        <w:t xml:space="preserve"> </w:t>
      </w:r>
      <w:r w:rsidR="00BD5F2E">
        <w:t xml:space="preserve">possible </w:t>
      </w:r>
      <w:r w:rsidR="000A00EE">
        <w:t>methodological differences</w:t>
      </w:r>
      <w:r w:rsidR="00BD5F2E">
        <w:t xml:space="preserve"> across surveys</w:t>
      </w:r>
      <w:r w:rsidR="00CD6762">
        <w:t xml:space="preserve"> these results </w:t>
      </w:r>
      <w:r w:rsidR="000A00EE">
        <w:t xml:space="preserve">share many similarities to statewide trends, which likely indicates these data could be used for future comparisons. </w:t>
      </w:r>
    </w:p>
    <w:p w14:paraId="320F1761" w14:textId="01C624C0" w:rsidR="00361A44" w:rsidRDefault="00361A44" w:rsidP="00E73411">
      <w:pPr>
        <w:spacing w:line="480" w:lineRule="auto"/>
        <w:rPr>
          <w:ins w:id="38" w:author="Fidino, Mason" w:date="2019-09-11T15:35:00Z"/>
        </w:rPr>
      </w:pPr>
      <w:r>
        <w:t>Attitude changes towards some species over time may help explain why their frequency has increased in Lincoln Park. Historically, hawks were persecuted and seen as vermin. Now, most Illinois residents indicate they would prefer hawk populations to increase or stay the same, which indicates a shift in positive attitudes towards such species (Walk et al. 2010). For example, while Cooper’s hawks (</w:t>
      </w:r>
      <w:r w:rsidRPr="00D52DD3">
        <w:rPr>
          <w:i/>
        </w:rPr>
        <w:t xml:space="preserve">Accipiter </w:t>
      </w:r>
      <w:proofErr w:type="spellStart"/>
      <w:r w:rsidRPr="00D52DD3">
        <w:rPr>
          <w:i/>
        </w:rPr>
        <w:t>cooperii</w:t>
      </w:r>
      <w:proofErr w:type="spellEnd"/>
      <w:r>
        <w:t xml:space="preserve">) were not observed by previous park surveyors, the species has colonized much of Chicago in the last few decades (McCabe et al. 2018). On our own surveys, we detected the species numerous times per year and observed multiple nesting pairs. Though statewide habitat changes through time </w:t>
      </w:r>
      <w:r>
        <w:lastRenderedPageBreak/>
        <w:t>likely accounts for much of the observed differences, a decrease in persecution could also aid species that were historically disliked.</w:t>
      </w:r>
    </w:p>
    <w:p w14:paraId="6350E932" w14:textId="404E12CD" w:rsidR="00361A44" w:rsidDel="00E910D2" w:rsidRDefault="00DB70F8" w:rsidP="00E73411">
      <w:pPr>
        <w:spacing w:line="480" w:lineRule="auto"/>
        <w:rPr>
          <w:del w:id="39" w:author="Fidino, Mason" w:date="2019-09-11T15:41:00Z"/>
        </w:rPr>
      </w:pPr>
      <w:r>
        <w:t>While Illinois is fortunate to have high quality historical statewide bird surveys (Walk et al. 2010), Chicago was only added to the bird census in the 2000s.</w:t>
      </w:r>
      <w:r w:rsidR="002E2869">
        <w:t xml:space="preserve"> In fact, few cities have historical ecological records, possibly because they</w:t>
      </w:r>
      <w:r w:rsidR="00E910D2">
        <w:t xml:space="preserve"> have long been regarded as inadequate habitat for </w:t>
      </w:r>
      <w:r w:rsidR="002E2869">
        <w:t>wildlife</w:t>
      </w:r>
      <w:r w:rsidR="00E910D2">
        <w:t xml:space="preserve"> (Fidino and Magle 2017). </w:t>
      </w:r>
      <w:r w:rsidR="00E9357D">
        <w:t xml:space="preserve">This is unfortunate as large city parks like Lincoln Park not only offer significant resources for migratory birds (Brawn and </w:t>
      </w:r>
      <w:proofErr w:type="spellStart"/>
      <w:r w:rsidR="00E9357D">
        <w:t>Stotz</w:t>
      </w:r>
      <w:proofErr w:type="spellEnd"/>
      <w:r w:rsidR="00E9357D">
        <w:t xml:space="preserve"> 2001), but many species nest throughout the park as well. And while Chicago has become dramatically more urban over the last century, we did not see a decrease in species richness. In fact, species richness may have slightly increased</w:t>
      </w:r>
      <w:r w:rsidR="00EF3574">
        <w:t xml:space="preserve"> over time</w:t>
      </w:r>
      <w:r w:rsidR="00E9357D">
        <w:t xml:space="preserve">. We did see, however, a dramatic change in community composition </w:t>
      </w:r>
      <w:r w:rsidR="00EF3574">
        <w:t>over a century</w:t>
      </w:r>
      <w:r w:rsidR="00E9357D">
        <w:t>, and we suspect the historical surveyors would be surprised to see species like the chickadee, cardinal, and crow ranked in the top 10 most common species of our survey (</w:t>
      </w:r>
      <w:commentRangeStart w:id="40"/>
      <w:r w:rsidR="00E9357D">
        <w:t>Table</w:t>
      </w:r>
      <w:commentRangeEnd w:id="40"/>
      <w:r w:rsidR="00E9357D">
        <w:rPr>
          <w:rStyle w:val="CommentReference"/>
        </w:rPr>
        <w:commentReference w:id="40"/>
      </w:r>
      <w:r w:rsidR="00E9357D">
        <w:t xml:space="preserve"> x). </w:t>
      </w:r>
    </w:p>
    <w:p w14:paraId="01E32FB1" w14:textId="03A94417" w:rsidR="004D0BF5" w:rsidDel="00E910D2" w:rsidRDefault="004D0BF5" w:rsidP="00E73411">
      <w:pPr>
        <w:spacing w:line="480" w:lineRule="auto"/>
        <w:rPr>
          <w:del w:id="41" w:author="Fidino, Mason" w:date="2019-09-11T15:41:00Z"/>
        </w:rPr>
      </w:pPr>
    </w:p>
    <w:p w14:paraId="31F1FBD7" w14:textId="6EC9D127" w:rsidR="000A00EE" w:rsidRDefault="00361A44" w:rsidP="00E73411">
      <w:pPr>
        <w:spacing w:line="480" w:lineRule="auto"/>
      </w:pPr>
      <w:r>
        <w:t>Replicating</w:t>
      </w:r>
      <w:r w:rsidR="00CD6762">
        <w:t xml:space="preserve"> historical surveys provides a glimpse into community change over </w:t>
      </w:r>
      <w:proofErr w:type="gramStart"/>
      <w:r w:rsidR="00CD6762">
        <w:t>long time</w:t>
      </w:r>
      <w:proofErr w:type="gramEnd"/>
      <w:r w:rsidR="00CD6762">
        <w:t xml:space="preserve"> spans. The data that we generated, if combined with other sources, can likely be used to answer a variety </w:t>
      </w:r>
      <w:r w:rsidR="007468C5">
        <w:t xml:space="preserve">of </w:t>
      </w:r>
      <w:r w:rsidR="00CD6762">
        <w:t xml:space="preserve">questions about bird population </w:t>
      </w:r>
      <w:commentRangeStart w:id="42"/>
      <w:commentRangeStart w:id="43"/>
      <w:r w:rsidR="00CD6762">
        <w:t>trends</w:t>
      </w:r>
      <w:commentRangeEnd w:id="42"/>
      <w:r w:rsidR="007468C5">
        <w:rPr>
          <w:rStyle w:val="CommentReference"/>
        </w:rPr>
        <w:commentReference w:id="42"/>
      </w:r>
      <w:commentRangeEnd w:id="43"/>
      <w:r w:rsidR="00DB70F8">
        <w:rPr>
          <w:rStyle w:val="CommentReference"/>
        </w:rPr>
        <w:commentReference w:id="43"/>
      </w:r>
      <w:r w:rsidR="00CD6762">
        <w:t>.</w:t>
      </w:r>
      <w:r>
        <w:t xml:space="preserve"> For example, it would be interesting to relate changes in frequency to functional differences between species. Such an analysis would not only highlight the species that have been successful over time, but what parts of their natural history facilitate their success.</w:t>
      </w:r>
      <w:r w:rsidR="00CD6762">
        <w:t xml:space="preserve"> We hope that our efforts in standardizing and compiling these data across surveys will be useful for others in the future</w:t>
      </w:r>
      <w:del w:id="44" w:author="Fidino, Mason" w:date="2019-09-11T15:25:00Z">
        <w:r w:rsidR="00CD6762" w:rsidDel="00361A44">
          <w:delText>,</w:delText>
        </w:r>
      </w:del>
      <w:r w:rsidR="00CD6762">
        <w:t xml:space="preserve"> and may encourage</w:t>
      </w:r>
      <w:r w:rsidR="000A00EE">
        <w:t xml:space="preserve"> a future naturalist</w:t>
      </w:r>
      <w:r w:rsidR="00CD6762">
        <w:t xml:space="preserve"> to </w:t>
      </w:r>
      <w:r w:rsidR="001F35CB">
        <w:t xml:space="preserve">replicate </w:t>
      </w:r>
      <w:r w:rsidR="00CD6762">
        <w:t>the survey ag</w:t>
      </w:r>
      <w:r w:rsidR="000A00EE">
        <w:t>ain</w:t>
      </w:r>
      <w:r w:rsidR="00CD6762">
        <w:t xml:space="preserve">. If this survey is </w:t>
      </w:r>
      <w:r w:rsidR="007468C5">
        <w:t>resumed</w:t>
      </w:r>
      <w:r w:rsidR="00CD6762">
        <w:t xml:space="preserve"> in 50 or 100 years, </w:t>
      </w:r>
      <w:r w:rsidR="000A00EE">
        <w:t>we suggest wearing a hat.</w:t>
      </w:r>
      <w:r w:rsidR="00CD6762">
        <w:t xml:space="preserve"> Not only does it shield your eyes from the sun, it also protects your head from the bountiful male blackbirds that now defend their nesting territory throughout Lincoln Park.</w:t>
      </w:r>
      <w:del w:id="45" w:author="Fidino, Mason" w:date="2019-09-11T16:07:00Z">
        <w:r w:rsidR="00CD6762" w:rsidDel="00E9357D">
          <w:delText xml:space="preserve"> </w:delText>
        </w:r>
      </w:del>
    </w:p>
    <w:p w14:paraId="18353C25" w14:textId="77777777" w:rsidR="00CD6762" w:rsidRDefault="00CD6762" w:rsidP="00E73411">
      <w:pPr>
        <w:spacing w:line="480" w:lineRule="auto"/>
      </w:pPr>
      <w:r>
        <w:lastRenderedPageBreak/>
        <w:t>Acknowledgements</w:t>
      </w:r>
    </w:p>
    <w:p w14:paraId="4D51261E" w14:textId="63E77986" w:rsidR="00CD6762" w:rsidRDefault="00CD6762" w:rsidP="00E73411">
      <w:pPr>
        <w:spacing w:line="480" w:lineRule="auto"/>
      </w:pPr>
      <w:r>
        <w:t xml:space="preserve">We would like to thank the Chicago Academy of Sciences for archiving William </w:t>
      </w:r>
      <w:proofErr w:type="spellStart"/>
      <w:r>
        <w:t>Dreuth’s</w:t>
      </w:r>
      <w:proofErr w:type="spellEnd"/>
      <w:r>
        <w:t xml:space="preserve"> original field notes and A. </w:t>
      </w:r>
      <w:proofErr w:type="spellStart"/>
      <w:r>
        <w:t>Sacerdote-Velat</w:t>
      </w:r>
      <w:proofErr w:type="spellEnd"/>
      <w:r>
        <w:t xml:space="preserve"> for finding the Walters book on birding</w:t>
      </w:r>
      <w:r w:rsidR="00CE3FC0">
        <w:t xml:space="preserve"> in</w:t>
      </w:r>
      <w:r>
        <w:t xml:space="preserve"> Lincoln Park in an antique store. These comparisons may not have been possible without them. </w:t>
      </w:r>
      <w:commentRangeStart w:id="46"/>
      <w:commentRangeStart w:id="47"/>
      <w:r>
        <w:t xml:space="preserve">We also acknowledge the work of the previous surveyors, A. Walter, H. Walter, and W. </w:t>
      </w:r>
      <w:proofErr w:type="spellStart"/>
      <w:r>
        <w:t>Dreuth</w:t>
      </w:r>
      <w:proofErr w:type="spellEnd"/>
      <w:r>
        <w:t xml:space="preserve">.  </w:t>
      </w:r>
      <w:commentRangeEnd w:id="46"/>
      <w:r w:rsidR="00DF0D90">
        <w:rPr>
          <w:rStyle w:val="CommentReference"/>
        </w:rPr>
        <w:commentReference w:id="46"/>
      </w:r>
      <w:commentRangeEnd w:id="47"/>
      <w:r w:rsidR="00DB70F8">
        <w:rPr>
          <w:rStyle w:val="CommentReference"/>
        </w:rPr>
        <w:commentReference w:id="47"/>
      </w:r>
      <w:r w:rsidR="00DB70F8">
        <w:t>Finally, if there is someone who resumes this survey again in the future, we thank you for taking up the mantle.</w:t>
      </w:r>
    </w:p>
    <w:p w14:paraId="0FA5CEF9" w14:textId="5683B07A" w:rsidR="004D0BF5" w:rsidRDefault="004D0BF5" w:rsidP="00E73411">
      <w:pPr>
        <w:spacing w:line="480" w:lineRule="auto"/>
      </w:pPr>
    </w:p>
    <w:p w14:paraId="15162CC3" w14:textId="0EBFF2A9" w:rsidR="000A00EE" w:rsidRDefault="000A00EE" w:rsidP="00E73411">
      <w:pPr>
        <w:spacing w:line="480" w:lineRule="auto"/>
      </w:pPr>
    </w:p>
    <w:p w14:paraId="38221A4C" w14:textId="0F57B18D" w:rsidR="002F6262" w:rsidRDefault="002F6262" w:rsidP="00E73411">
      <w:pPr>
        <w:spacing w:line="480" w:lineRule="auto"/>
      </w:pPr>
    </w:p>
    <w:p w14:paraId="20D92CAA" w14:textId="469326D6" w:rsidR="009A51AA" w:rsidRDefault="009A51AA" w:rsidP="00E73411">
      <w:pPr>
        <w:spacing w:line="480" w:lineRule="auto"/>
      </w:pPr>
    </w:p>
    <w:p w14:paraId="1645B89C" w14:textId="5B222EC2" w:rsidR="009A51AA" w:rsidRDefault="009A51AA" w:rsidP="00E73411">
      <w:pPr>
        <w:spacing w:line="480" w:lineRule="auto"/>
      </w:pPr>
      <w:r>
        <w:t>References</w:t>
      </w:r>
    </w:p>
    <w:p w14:paraId="4968B280" w14:textId="1483D385" w:rsidR="006101CE" w:rsidRDefault="006101CE" w:rsidP="00E73411">
      <w:pPr>
        <w:spacing w:line="480" w:lineRule="auto"/>
      </w:pPr>
      <w:proofErr w:type="spellStart"/>
      <w:r>
        <w:rPr>
          <w:rFonts w:ascii="Arial" w:hAnsi="Arial" w:cs="Arial"/>
          <w:color w:val="222222"/>
          <w:sz w:val="20"/>
          <w:szCs w:val="20"/>
          <w:shd w:val="clear" w:color="auto" w:fill="FFFFFF"/>
        </w:rPr>
        <w:t>Bovyn</w:t>
      </w:r>
      <w:proofErr w:type="spellEnd"/>
      <w:r>
        <w:rPr>
          <w:rFonts w:ascii="Arial" w:hAnsi="Arial" w:cs="Arial"/>
          <w:color w:val="222222"/>
          <w:sz w:val="20"/>
          <w:szCs w:val="20"/>
          <w:shd w:val="clear" w:color="auto" w:fill="FFFFFF"/>
        </w:rPr>
        <w:t xml:space="preserve">, R. A., </w:t>
      </w:r>
      <w:proofErr w:type="spellStart"/>
      <w:r>
        <w:rPr>
          <w:rFonts w:ascii="Arial" w:hAnsi="Arial" w:cs="Arial"/>
          <w:color w:val="222222"/>
          <w:sz w:val="20"/>
          <w:szCs w:val="20"/>
          <w:shd w:val="clear" w:color="auto" w:fill="FFFFFF"/>
        </w:rPr>
        <w:t>Lordon</w:t>
      </w:r>
      <w:proofErr w:type="spellEnd"/>
      <w:r>
        <w:rPr>
          <w:rFonts w:ascii="Arial" w:hAnsi="Arial" w:cs="Arial"/>
          <w:color w:val="222222"/>
          <w:sz w:val="20"/>
          <w:szCs w:val="20"/>
          <w:shd w:val="clear" w:color="auto" w:fill="FFFFFF"/>
        </w:rPr>
        <w:t xml:space="preserve">, M. C., </w:t>
      </w:r>
      <w:proofErr w:type="spellStart"/>
      <w:r>
        <w:rPr>
          <w:rFonts w:ascii="Arial" w:hAnsi="Arial" w:cs="Arial"/>
          <w:color w:val="222222"/>
          <w:sz w:val="20"/>
          <w:szCs w:val="20"/>
          <w:shd w:val="clear" w:color="auto" w:fill="FFFFFF"/>
        </w:rPr>
        <w:t>Grecco</w:t>
      </w:r>
      <w:proofErr w:type="spellEnd"/>
      <w:r>
        <w:rPr>
          <w:rFonts w:ascii="Arial" w:hAnsi="Arial" w:cs="Arial"/>
          <w:color w:val="222222"/>
          <w:sz w:val="20"/>
          <w:szCs w:val="20"/>
          <w:shd w:val="clear" w:color="auto" w:fill="FFFFFF"/>
        </w:rPr>
        <w:t>, A. E., Leeper, A. C., &amp; LaMontagne, J. M. (2019). Tree cavity availability in urban cemeteries and city parks. </w:t>
      </w:r>
      <w:r>
        <w:rPr>
          <w:rFonts w:ascii="Arial" w:hAnsi="Arial" w:cs="Arial"/>
          <w:i/>
          <w:iCs/>
          <w:color w:val="222222"/>
          <w:sz w:val="20"/>
          <w:szCs w:val="20"/>
          <w:shd w:val="clear" w:color="auto" w:fill="FFFFFF"/>
        </w:rPr>
        <w:t>Journal of Urban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juy030.</w:t>
      </w:r>
    </w:p>
    <w:p w14:paraId="73C69B44" w14:textId="656D7A2B" w:rsidR="00B2019F" w:rsidRDefault="008F232F" w:rsidP="00E73411">
      <w:pPr>
        <w:spacing w:line="480" w:lineRule="auto"/>
      </w:pPr>
      <w:r>
        <w:rPr>
          <w:rFonts w:ascii="Arial" w:hAnsi="Arial" w:cs="Arial"/>
          <w:color w:val="222222"/>
          <w:sz w:val="20"/>
          <w:szCs w:val="20"/>
          <w:shd w:val="clear" w:color="auto" w:fill="FFFFFF"/>
        </w:rPr>
        <w:t xml:space="preserve">Brawn, J. D., &amp; </w:t>
      </w:r>
      <w:proofErr w:type="spellStart"/>
      <w:r>
        <w:rPr>
          <w:rFonts w:ascii="Arial" w:hAnsi="Arial" w:cs="Arial"/>
          <w:color w:val="222222"/>
          <w:sz w:val="20"/>
          <w:szCs w:val="20"/>
          <w:shd w:val="clear" w:color="auto" w:fill="FFFFFF"/>
        </w:rPr>
        <w:t>Stotz</w:t>
      </w:r>
      <w:proofErr w:type="spellEnd"/>
      <w:r>
        <w:rPr>
          <w:rFonts w:ascii="Arial" w:hAnsi="Arial" w:cs="Arial"/>
          <w:color w:val="222222"/>
          <w:sz w:val="20"/>
          <w:szCs w:val="20"/>
          <w:shd w:val="clear" w:color="auto" w:fill="FFFFFF"/>
        </w:rPr>
        <w:t>, D. F. (2001). The importance of the Chicago region and the “Chicago Wilderness” initiative for avian conservation. In </w:t>
      </w:r>
      <w:r>
        <w:rPr>
          <w:rFonts w:ascii="Arial" w:hAnsi="Arial" w:cs="Arial"/>
          <w:i/>
          <w:iCs/>
          <w:color w:val="222222"/>
          <w:sz w:val="20"/>
          <w:szCs w:val="20"/>
          <w:shd w:val="clear" w:color="auto" w:fill="FFFFFF"/>
        </w:rPr>
        <w:t>Avian ecology and conservation in an urbanizing world</w:t>
      </w:r>
      <w:r>
        <w:rPr>
          <w:rFonts w:ascii="Arial" w:hAnsi="Arial" w:cs="Arial"/>
          <w:color w:val="222222"/>
          <w:sz w:val="20"/>
          <w:szCs w:val="20"/>
          <w:shd w:val="clear" w:color="auto" w:fill="FFFFFF"/>
        </w:rPr>
        <w:t> (pp. 509-522). Springer, Boston, MA.</w:t>
      </w:r>
    </w:p>
    <w:p w14:paraId="0E013124" w14:textId="2AB1443B" w:rsidR="00B2019F" w:rsidRDefault="007479F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D935DDA" w14:textId="74371A12" w:rsidR="00AA75ED" w:rsidRDefault="00AA75ED" w:rsidP="00E73411">
      <w:pPr>
        <w:spacing w:line="480" w:lineRule="auto"/>
      </w:pPr>
      <w:proofErr w:type="spellStart"/>
      <w:r>
        <w:rPr>
          <w:rFonts w:ascii="Arial" w:hAnsi="Arial" w:cs="Arial"/>
          <w:color w:val="222222"/>
          <w:sz w:val="20"/>
          <w:szCs w:val="20"/>
          <w:shd w:val="clear" w:color="auto" w:fill="FFFFFF"/>
        </w:rPr>
        <w:t>Dalgaard</w:t>
      </w:r>
      <w:proofErr w:type="spellEnd"/>
      <w:r>
        <w:rPr>
          <w:rFonts w:ascii="Arial" w:hAnsi="Arial" w:cs="Arial"/>
          <w:color w:val="222222"/>
          <w:sz w:val="20"/>
          <w:szCs w:val="20"/>
          <w:shd w:val="clear" w:color="auto" w:fill="FFFFFF"/>
        </w:rPr>
        <w:t>, P. (2005). </w:t>
      </w:r>
      <w:r>
        <w:rPr>
          <w:rFonts w:ascii="Arial" w:hAnsi="Arial" w:cs="Arial"/>
          <w:i/>
          <w:iCs/>
          <w:color w:val="222222"/>
          <w:sz w:val="20"/>
          <w:szCs w:val="20"/>
          <w:shd w:val="clear" w:color="auto" w:fill="FFFFFF"/>
        </w:rPr>
        <w:t>Introductory Statistics with R</w:t>
      </w:r>
      <w:r>
        <w:rPr>
          <w:rFonts w:ascii="Arial" w:hAnsi="Arial" w:cs="Arial"/>
          <w:color w:val="222222"/>
          <w:sz w:val="20"/>
          <w:szCs w:val="20"/>
          <w:shd w:val="clear" w:color="auto" w:fill="FFFFFF"/>
        </w:rPr>
        <w:t>. Springer.</w:t>
      </w:r>
    </w:p>
    <w:p w14:paraId="6F24C119" w14:textId="6A94215D" w:rsidR="00B2019F" w:rsidRDefault="00B2019F" w:rsidP="00E73411">
      <w:pPr>
        <w:spacing w:line="480" w:lineRule="auto"/>
      </w:pPr>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28A49215" w:rsidR="00967593" w:rsidRDefault="00967593" w:rsidP="00E73411">
      <w:pPr>
        <w:spacing w:line="480" w:lineRule="auto"/>
      </w:pPr>
      <w:proofErr w:type="spellStart"/>
      <w:r>
        <w:t>Lenth</w:t>
      </w:r>
      <w:proofErr w:type="spellEnd"/>
      <w:r w:rsidR="009474FE">
        <w:t>, Russel</w:t>
      </w:r>
      <w:r>
        <w:t xml:space="preserve"> (2019). </w:t>
      </w:r>
      <w:proofErr w:type="spellStart"/>
      <w:r>
        <w:t>emmeans</w:t>
      </w:r>
      <w:proofErr w:type="spellEnd"/>
      <w:r>
        <w:t xml:space="preserve">: Estimated Marginal Means, aka Least-Squares Means. R </w:t>
      </w:r>
      <w:proofErr w:type="spellStart"/>
      <w:r>
        <w:t>packageversion</w:t>
      </w:r>
      <w:proofErr w:type="spellEnd"/>
      <w:r>
        <w:t xml:space="preserve"> 1.3.5. </w:t>
      </w:r>
      <w:hyperlink r:id="rId10" w:history="1">
        <w:r w:rsidR="00E911B4" w:rsidRPr="009B632D">
          <w:rPr>
            <w:rStyle w:val="Hyperlink"/>
          </w:rPr>
          <w:t>https://CRAN.R-project.org/package=emmeans</w:t>
        </w:r>
      </w:hyperlink>
    </w:p>
    <w:p w14:paraId="2D5815B3" w14:textId="13340F92" w:rsidR="006101CE" w:rsidRDefault="006101CE" w:rsidP="00E73411">
      <w:pPr>
        <w:spacing w:line="480" w:lineRule="auto"/>
      </w:pPr>
      <w:r>
        <w:rPr>
          <w:rFonts w:ascii="Arial" w:hAnsi="Arial" w:cs="Arial"/>
          <w:color w:val="222222"/>
          <w:sz w:val="20"/>
          <w:szCs w:val="20"/>
          <w:shd w:val="clear" w:color="auto" w:fill="FFFFFF"/>
        </w:rPr>
        <w:t>LaMontagne, J. M., Kilgour, R. J., Anderson, E. C., &amp; Magle, S. (2015). Tree cavity availability across forest, park, and residential habitats in a highly urban area. </w:t>
      </w:r>
      <w:r>
        <w:rPr>
          <w:rFonts w:ascii="Arial" w:hAnsi="Arial" w:cs="Arial"/>
          <w:i/>
          <w:iCs/>
          <w:color w:val="222222"/>
          <w:sz w:val="20"/>
          <w:szCs w:val="20"/>
          <w:shd w:val="clear" w:color="auto" w:fill="FFFFFF"/>
        </w:rPr>
        <w:t>Urban ecosystems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151-167.</w:t>
      </w:r>
    </w:p>
    <w:p w14:paraId="60250AB5" w14:textId="2363B916" w:rsidR="009474FE" w:rsidRPr="00E73411" w:rsidRDefault="00E911B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Legendre, P., &amp; Legendre, L. F. (2012). </w:t>
      </w:r>
      <w:r>
        <w:rPr>
          <w:rFonts w:ascii="Arial" w:hAnsi="Arial" w:cs="Arial"/>
          <w:i/>
          <w:iCs/>
          <w:color w:val="222222"/>
          <w:sz w:val="20"/>
          <w:szCs w:val="20"/>
          <w:shd w:val="clear" w:color="auto" w:fill="FFFFFF"/>
        </w:rPr>
        <w:t>Numerical ecology</w:t>
      </w:r>
      <w:r>
        <w:rPr>
          <w:rFonts w:ascii="Arial" w:hAnsi="Arial" w:cs="Arial"/>
          <w:color w:val="222222"/>
          <w:sz w:val="20"/>
          <w:szCs w:val="20"/>
          <w:shd w:val="clear" w:color="auto" w:fill="FFFFFF"/>
        </w:rPr>
        <w:t> (Vol. 24). Elsevier.</w:t>
      </w:r>
    </w:p>
    <w:p w14:paraId="7010DF47" w14:textId="3791FF8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43201828" w:rsidR="00353112" w:rsidRDefault="00353112"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29D26EB8" w:rsidR="00967593" w:rsidRDefault="00967593" w:rsidP="00E73411">
      <w:pPr>
        <w:spacing w:line="480" w:lineRule="auto"/>
        <w:rPr>
          <w:rFonts w:ascii="Arial" w:hAnsi="Arial" w:cs="Arial"/>
          <w:color w:val="222222"/>
          <w:sz w:val="20"/>
          <w:szCs w:val="20"/>
          <w:shd w:val="clear" w:color="auto" w:fill="FFFFFF"/>
        </w:rPr>
      </w:pPr>
    </w:p>
    <w:p w14:paraId="08EE642F" w14:textId="090AFC00" w:rsidR="00967593" w:rsidRDefault="00967593" w:rsidP="00E73411">
      <w:pPr>
        <w:spacing w:line="480" w:lineRule="auto"/>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Package. R package version 2.5-4.  </w:t>
      </w:r>
      <w:hyperlink r:id="rId11" w:history="1">
        <w:r w:rsidR="002E2194" w:rsidRPr="00953BB6">
          <w:rPr>
            <w:rStyle w:val="Hyperlink"/>
            <w:rFonts w:ascii="Arial" w:hAnsi="Arial" w:cs="Arial"/>
            <w:sz w:val="20"/>
            <w:szCs w:val="20"/>
            <w:shd w:val="clear" w:color="auto" w:fill="FFFFFF"/>
          </w:rPr>
          <w:t>https://CRAN.R-project.org/package=vegan</w:t>
        </w:r>
      </w:hyperlink>
    </w:p>
    <w:p w14:paraId="1728F040" w14:textId="21F5C0B3" w:rsidR="002E2194" w:rsidRDefault="002E219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Randall, F. A., Randall, F. H., &amp; Randall, J. D. (1999). </w:t>
      </w:r>
      <w:r>
        <w:rPr>
          <w:rFonts w:ascii="Arial" w:hAnsi="Arial" w:cs="Arial"/>
          <w:i/>
          <w:iCs/>
          <w:color w:val="222222"/>
          <w:sz w:val="20"/>
          <w:szCs w:val="20"/>
          <w:shd w:val="clear" w:color="auto" w:fill="FFFFFF"/>
        </w:rPr>
        <w:t>History of the development of building construction in Chicago</w:t>
      </w:r>
      <w:r>
        <w:rPr>
          <w:rFonts w:ascii="Arial" w:hAnsi="Arial" w:cs="Arial"/>
          <w:color w:val="222222"/>
          <w:sz w:val="20"/>
          <w:szCs w:val="20"/>
          <w:shd w:val="clear" w:color="auto" w:fill="FFFFFF"/>
        </w:rPr>
        <w:t>. University of Illinois Press.</w:t>
      </w:r>
    </w:p>
    <w:p w14:paraId="098303AB" w14:textId="7404A7AA" w:rsidR="00D35D8A" w:rsidRPr="00D35D8A" w:rsidRDefault="00D35D8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47CC037D" w:rsidR="0070440E" w:rsidRDefault="0070440E"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78AE9E4F" w14:textId="71023DC4" w:rsidR="004969FA" w:rsidRDefault="004969FA" w:rsidP="00E73411">
      <w:pPr>
        <w:spacing w:line="480" w:lineRule="auto"/>
      </w:pPr>
      <w:proofErr w:type="spellStart"/>
      <w:r>
        <w:rPr>
          <w:rFonts w:ascii="Arial" w:hAnsi="Arial" w:cs="Arial"/>
          <w:color w:val="222222"/>
          <w:sz w:val="20"/>
          <w:szCs w:val="20"/>
          <w:shd w:val="clear" w:color="auto" w:fill="FFFFFF"/>
        </w:rPr>
        <w:lastRenderedPageBreak/>
        <w:t>Sovacool</w:t>
      </w:r>
      <w:proofErr w:type="spellEnd"/>
      <w:r>
        <w:rPr>
          <w:rFonts w:ascii="Arial" w:hAnsi="Arial" w:cs="Arial"/>
          <w:color w:val="222222"/>
          <w:sz w:val="20"/>
          <w:szCs w:val="20"/>
          <w:shd w:val="clear" w:color="auto" w:fill="FFFFFF"/>
        </w:rPr>
        <w:t>, B. K. (2009). Early modes of transport in the United States: Lessons for modern energy policymakers. </w:t>
      </w:r>
      <w:r>
        <w:rPr>
          <w:rFonts w:ascii="Arial" w:hAnsi="Arial" w:cs="Arial"/>
          <w:i/>
          <w:iCs/>
          <w:color w:val="222222"/>
          <w:sz w:val="20"/>
          <w:szCs w:val="20"/>
          <w:shd w:val="clear" w:color="auto" w:fill="FFFFFF"/>
        </w:rPr>
        <w:t>Policy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(4), 411-427.</w:t>
      </w:r>
    </w:p>
    <w:p w14:paraId="5252A918" w14:textId="7777777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14208E91" w14:textId="229042E5" w:rsidR="002A6EEA" w:rsidRDefault="002A6EEA" w:rsidP="00E73411">
      <w:pPr>
        <w:spacing w:line="480" w:lineRule="auto"/>
        <w:rPr>
          <w:rFonts w:ascii="Arial" w:hAnsi="Arial" w:cs="Arial"/>
          <w:color w:val="222222"/>
          <w:sz w:val="20"/>
          <w:szCs w:val="20"/>
          <w:shd w:val="clear" w:color="auto" w:fill="FFFFFF"/>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2"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482DD2C3" w14:textId="55A2E8E9" w:rsidR="00B2019F" w:rsidRDefault="00B2019F"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45139C46" w:rsidR="00811B7D" w:rsidRDefault="00811B7D"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C5EF9D5" w14:textId="63B436A6" w:rsidR="004D0BF5" w:rsidRDefault="004D0BF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Semel</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Herkert</w:t>
      </w:r>
      <w:proofErr w:type="spellEnd"/>
      <w:r>
        <w:rPr>
          <w:rFonts w:ascii="Arial" w:hAnsi="Arial" w:cs="Arial"/>
          <w:color w:val="222222"/>
          <w:sz w:val="20"/>
          <w:szCs w:val="20"/>
          <w:shd w:val="clear" w:color="auto" w:fill="FFFFFF"/>
        </w:rPr>
        <w:t>, J. R. (2010). Identifying the ecological causes of long-term declines of wetland-dependent birds in an urbanizing landscape. </w:t>
      </w:r>
      <w:r>
        <w:rPr>
          <w:rFonts w:ascii="Arial" w:hAnsi="Arial" w:cs="Arial"/>
          <w:i/>
          <w:iCs/>
          <w:color w:val="222222"/>
          <w:sz w:val="20"/>
          <w:szCs w:val="20"/>
          <w:shd w:val="clear" w:color="auto" w:fill="FFFFFF"/>
        </w:rPr>
        <w:t>Biodiversity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(11), 3287-3300.</w:t>
      </w:r>
    </w:p>
    <w:p w14:paraId="1FE4C01E" w14:textId="4777F7E9" w:rsidR="00570495" w:rsidRPr="006B73EB" w:rsidRDefault="0057049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E73411">
      <w:pPr>
        <w:spacing w:line="480" w:lineRule="auto"/>
      </w:pPr>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E73411">
      <w:pPr>
        <w:spacing w:line="480" w:lineRule="auto"/>
      </w:pPr>
    </w:p>
    <w:p w14:paraId="3897556C" w14:textId="77777777" w:rsidR="00984BEA" w:rsidRPr="00447761" w:rsidRDefault="00984BEA" w:rsidP="00E73411">
      <w:pPr>
        <w:spacing w:line="480" w:lineRule="auto"/>
        <w:rPr>
          <w:sz w:val="24"/>
          <w:szCs w:val="24"/>
        </w:rPr>
      </w:pPr>
    </w:p>
    <w:sectPr w:rsidR="00984BEA" w:rsidRPr="00447761" w:rsidSect="00E7341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dino, Mason" w:date="2019-09-11T16:25:00Z" w:initials="FM">
    <w:p w14:paraId="6127F455" w14:textId="11DCD08A" w:rsidR="00100DA7" w:rsidRDefault="00100DA7">
      <w:pPr>
        <w:pStyle w:val="CommentText"/>
      </w:pPr>
      <w:r>
        <w:rPr>
          <w:rStyle w:val="CommentReference"/>
        </w:rPr>
        <w:annotationRef/>
      </w:r>
      <w:r>
        <w:t xml:space="preserve">Put in your middle initial if you’d like. If you want me to try and link your ORCID </w:t>
      </w:r>
      <w:proofErr w:type="gramStart"/>
      <w:r>
        <w:t>ID</w:t>
      </w:r>
      <w:proofErr w:type="gramEnd"/>
      <w:r>
        <w:t xml:space="preserve"> please provide it.</w:t>
      </w:r>
    </w:p>
  </w:comment>
  <w:comment w:id="2" w:author="Fidino, Mason" w:date="2019-09-11T16:33:00Z" w:initials="FM">
    <w:p w14:paraId="450187D5" w14:textId="457CC4E5" w:rsidR="00E73411" w:rsidRDefault="00E73411">
      <w:pPr>
        <w:pStyle w:val="CommentText"/>
      </w:pPr>
      <w:r>
        <w:rPr>
          <w:rStyle w:val="CommentReference"/>
        </w:rPr>
        <w:annotationRef/>
      </w:r>
      <w:r>
        <w:t>This right Bender?</w:t>
      </w:r>
    </w:p>
  </w:comment>
  <w:comment w:id="5" w:author="Magle, Seth" w:date="2019-08-06T08:13:00Z" w:initials="MS">
    <w:p w14:paraId="38449D19" w14:textId="4AB9745F" w:rsidR="00E0055B" w:rsidRDefault="00E0055B">
      <w:pPr>
        <w:pStyle w:val="CommentText"/>
      </w:pPr>
      <w:r>
        <w:rPr>
          <w:rStyle w:val="CommentReference"/>
        </w:rPr>
        <w:annotationRef/>
      </w:r>
      <w:r>
        <w:t xml:space="preserve">I think one of the cool / unique things about this survey which makes it different from Ward is how urban the site is, which you don’t really address at all.  </w:t>
      </w:r>
    </w:p>
  </w:comment>
  <w:comment w:id="6" w:author="Travis Gallo" w:date="2019-09-05T08:55:00Z" w:initials="TG">
    <w:p w14:paraId="1A5D9D54" w14:textId="11AE8B3D" w:rsidR="00E0055B" w:rsidRDefault="00E0055B" w:rsidP="00910399">
      <w:pPr>
        <w:pStyle w:val="CommentText"/>
      </w:pPr>
      <w:r>
        <w:rPr>
          <w:rStyle w:val="CommentReference"/>
        </w:rPr>
        <w:annotationRef/>
      </w:r>
      <w:r>
        <w:t xml:space="preserve">Yes, I agree. A paragraph about how the built environment has changed around the park would be </w:t>
      </w:r>
      <w:proofErr w:type="gramStart"/>
      <w:r>
        <w:t>really cool</w:t>
      </w:r>
      <w:proofErr w:type="gramEnd"/>
      <w:r>
        <w:t>. A ‘highway’ has been built, buildings get taller, transportation is greater, etc. A lot has happened.</w:t>
      </w:r>
    </w:p>
    <w:p w14:paraId="4BE76342" w14:textId="06D7A83B" w:rsidR="00E0055B" w:rsidRDefault="00E0055B">
      <w:pPr>
        <w:pStyle w:val="CommentText"/>
      </w:pPr>
    </w:p>
  </w:comment>
  <w:comment w:id="7" w:author="Fidino, Mason" w:date="2019-09-05T16:26:00Z" w:initials="FM">
    <w:p w14:paraId="56B00B13" w14:textId="4071642A" w:rsidR="00E0055B" w:rsidRDefault="00E0055B">
      <w:pPr>
        <w:pStyle w:val="CommentText"/>
      </w:pPr>
      <w:r>
        <w:rPr>
          <w:rStyle w:val="CommentReference"/>
        </w:rPr>
        <w:annotationRef/>
      </w:r>
      <w:r>
        <w:t xml:space="preserve">I’ve tried adding a bit here. I found some books on Chicago history that I’ve taken some choice bits from. I don’t think we need to be super explicit about the changes, and I can only really talk about change throughout Chicago in general (I did not find anything specific to Lincoln Park). </w:t>
      </w:r>
    </w:p>
  </w:comment>
  <w:comment w:id="8" w:author="Fidino, Mason" w:date="2019-09-06T09:39:00Z" w:initials="FM">
    <w:p w14:paraId="009ABACF" w14:textId="114881AA" w:rsidR="00E0055B" w:rsidRDefault="00E0055B">
      <w:pPr>
        <w:pStyle w:val="CommentText"/>
      </w:pPr>
      <w:r>
        <w:rPr>
          <w:rStyle w:val="CommentReference"/>
        </w:rPr>
        <w:annotationRef/>
      </w:r>
      <w:r>
        <w:t>Maybe a better sentence here. Help? I’m not in love with this.</w:t>
      </w:r>
    </w:p>
  </w:comment>
  <w:comment w:id="9" w:author="Magle, Seth" w:date="2019-08-06T08:42:00Z" w:initials="MS">
    <w:p w14:paraId="5D636ECC" w14:textId="0D16AA5D" w:rsidR="00E0055B" w:rsidRDefault="00E0055B">
      <w:pPr>
        <w:pStyle w:val="CommentText"/>
      </w:pPr>
      <w:r>
        <w:rPr>
          <w:rStyle w:val="CommentReference"/>
        </w:rPr>
        <w:annotationRef/>
      </w:r>
      <w:r>
        <w:t>Need to describe that it’s on a migratory flyway, yeah?</w:t>
      </w:r>
    </w:p>
  </w:comment>
  <w:comment w:id="10" w:author="Fidino, Mason" w:date="2019-09-11T10:28:00Z" w:initials="FM">
    <w:p w14:paraId="25A30F2E" w14:textId="09AA9191" w:rsidR="00E0055B" w:rsidRDefault="00E0055B">
      <w:pPr>
        <w:pStyle w:val="CommentText"/>
      </w:pPr>
      <w:r>
        <w:rPr>
          <w:rStyle w:val="CommentReference"/>
        </w:rPr>
        <w:annotationRef/>
      </w:r>
      <w:r>
        <w:t>Did above at the end of the intro</w:t>
      </w:r>
    </w:p>
  </w:comment>
  <w:comment w:id="11" w:author="Magle, Seth" w:date="2019-08-06T08:17:00Z" w:initials="MS">
    <w:p w14:paraId="5D37FAA4" w14:textId="14C40B5E" w:rsidR="00E0055B" w:rsidRDefault="00E0055B">
      <w:pPr>
        <w:pStyle w:val="CommentText"/>
      </w:pPr>
      <w:r>
        <w:rPr>
          <w:rStyle w:val="CommentReference"/>
        </w:rPr>
        <w:annotationRef/>
      </w:r>
      <w:r>
        <w:t>But we ought to describe how the nearby neighborhood has changed, right?</w:t>
      </w:r>
    </w:p>
  </w:comment>
  <w:comment w:id="12" w:author="Fidino, Mason" w:date="2019-09-05T16:39:00Z" w:initials="FM">
    <w:p w14:paraId="4466646F" w14:textId="64B3173B" w:rsidR="00E0055B" w:rsidRDefault="00E0055B">
      <w:pPr>
        <w:pStyle w:val="CommentText"/>
      </w:pPr>
      <w:r>
        <w:rPr>
          <w:rStyle w:val="CommentReference"/>
        </w:rPr>
        <w:annotationRef/>
      </w:r>
      <w:r>
        <w:t xml:space="preserve">I don’t think those data exist. I covered a few </w:t>
      </w:r>
      <w:proofErr w:type="gramStart"/>
      <w:r>
        <w:t>city wide</w:t>
      </w:r>
      <w:proofErr w:type="gramEnd"/>
      <w:r>
        <w:t xml:space="preserve"> examples above, do you think that is sufficient?</w:t>
      </w:r>
    </w:p>
  </w:comment>
  <w:comment w:id="13" w:author="Travis Gallo" w:date="2019-09-05T08:53:00Z" w:initials="TG">
    <w:p w14:paraId="4301BC29" w14:textId="7535CCC7" w:rsidR="00E0055B" w:rsidRDefault="00E0055B">
      <w:pPr>
        <w:pStyle w:val="CommentText"/>
      </w:pPr>
      <w:r>
        <w:rPr>
          <w:rStyle w:val="CommentReference"/>
        </w:rPr>
        <w:annotationRef/>
      </w:r>
      <w:r>
        <w:t>Can you try to cite Prince and see if you get away with it? Do a double citation so it gets lost, but also so you have a real citation about weather. This would make me so happy!</w:t>
      </w:r>
    </w:p>
  </w:comment>
  <w:comment w:id="14" w:author="Fidino, Mason" w:date="2019-09-11T10:29:00Z" w:initials="FM">
    <w:p w14:paraId="458F0C1F" w14:textId="03EE89BB" w:rsidR="00E0055B" w:rsidRDefault="00E0055B">
      <w:pPr>
        <w:pStyle w:val="CommentText"/>
      </w:pPr>
      <w:r>
        <w:rPr>
          <w:rStyle w:val="CommentReference"/>
        </w:rPr>
        <w:annotationRef/>
      </w:r>
      <w:r>
        <w:t>Don’t fly so close to the sun Icarus, you’ll burn your wings!</w:t>
      </w:r>
    </w:p>
  </w:comment>
  <w:comment w:id="16" w:author="Fidino, Mason" w:date="2019-09-11T10:34:00Z" w:initials="FM">
    <w:p w14:paraId="39089D66" w14:textId="77777777" w:rsidR="00E0055B" w:rsidRDefault="00E0055B">
      <w:pPr>
        <w:pStyle w:val="CommentText"/>
      </w:pPr>
      <w:r>
        <w:rPr>
          <w:rStyle w:val="CommentReference"/>
        </w:rPr>
        <w:annotationRef/>
      </w:r>
      <w:r>
        <w:t xml:space="preserve">BENDER. We going to need a photo of the original field notes of </w:t>
      </w:r>
      <w:proofErr w:type="spellStart"/>
      <w:r>
        <w:t>dreuth</w:t>
      </w:r>
      <w:proofErr w:type="spellEnd"/>
      <w:r>
        <w:t>. Do you think you could get a decent photo of the actual books? I know that we have photocopies, but the real deal would be a little better.</w:t>
      </w:r>
    </w:p>
    <w:p w14:paraId="7BEBB6BB" w14:textId="286724F2" w:rsidR="00E0055B" w:rsidRDefault="00E0055B">
      <w:pPr>
        <w:pStyle w:val="CommentText"/>
      </w:pPr>
      <w:r>
        <w:br/>
        <w:t>Also, do we need to pick up a copy of wild birds in city parks? I’ve been using an online version that is just html.</w:t>
      </w:r>
    </w:p>
  </w:comment>
  <w:comment w:id="17" w:author="Travis Gallo" w:date="2019-09-05T09:07:00Z" w:initials="TG">
    <w:p w14:paraId="25F1417E" w14:textId="0CB5F53B" w:rsidR="00E0055B" w:rsidRDefault="00E0055B">
      <w:pPr>
        <w:pStyle w:val="CommentText"/>
      </w:pPr>
      <w:r>
        <w:rPr>
          <w:rStyle w:val="CommentReference"/>
        </w:rPr>
        <w:annotationRef/>
      </w:r>
      <w:r>
        <w:t>Cite the figure.</w:t>
      </w:r>
    </w:p>
  </w:comment>
  <w:comment w:id="18" w:author="Fidino, Mason" w:date="2019-09-11T16:17:00Z" w:initials="FM">
    <w:p w14:paraId="6A85BBA7" w14:textId="2CA4AA0A" w:rsidR="00020667" w:rsidRDefault="00020667">
      <w:pPr>
        <w:pStyle w:val="CommentText"/>
      </w:pPr>
      <w:r>
        <w:rPr>
          <w:rStyle w:val="CommentReference"/>
        </w:rPr>
        <w:annotationRef/>
      </w:r>
      <w:r>
        <w:t>In the methods? That seems a little odd to me.</w:t>
      </w:r>
    </w:p>
  </w:comment>
  <w:comment w:id="19" w:author="Fidino, Mason" w:date="2019-09-11T16:17:00Z" w:initials="FM">
    <w:p w14:paraId="5D22D9F4" w14:textId="0C31B8A8" w:rsidR="00020667" w:rsidRDefault="00020667">
      <w:pPr>
        <w:pStyle w:val="CommentText"/>
      </w:pPr>
      <w:r>
        <w:rPr>
          <w:rStyle w:val="CommentReference"/>
        </w:rPr>
        <w:annotationRef/>
      </w:r>
      <w:r>
        <w:t>Kelvin (regarding Lucida console font). Yes, they are R packages. It’s become somewhat standard to do that, though it does depend on the journal (I’ve been doing it at least).</w:t>
      </w:r>
    </w:p>
  </w:comment>
  <w:comment w:id="20" w:author="Fidino, Mason" w:date="2019-09-11T16:32:00Z" w:initials="FM">
    <w:p w14:paraId="61BC0656" w14:textId="40A0BA1C" w:rsidR="00E73411" w:rsidRDefault="00E73411">
      <w:pPr>
        <w:pStyle w:val="CommentText"/>
      </w:pPr>
      <w:r>
        <w:rPr>
          <w:rStyle w:val="CommentReference"/>
        </w:rPr>
        <w:annotationRef/>
      </w:r>
      <w:r>
        <w:t>Need to update this.</w:t>
      </w:r>
    </w:p>
  </w:comment>
  <w:comment w:id="21" w:author="Magle, Seth" w:date="2019-08-06T08:41:00Z" w:initials="MS">
    <w:p w14:paraId="0EC609DE" w14:textId="1410A3AA" w:rsidR="00E0055B" w:rsidRDefault="00E0055B">
      <w:pPr>
        <w:pStyle w:val="CommentText"/>
      </w:pPr>
      <w:r>
        <w:rPr>
          <w:rStyle w:val="CommentReference"/>
        </w:rPr>
        <w:annotationRef/>
      </w:r>
      <w:r>
        <w:t>Called out because it’s the rarest, or for some other reason?</w:t>
      </w:r>
    </w:p>
  </w:comment>
  <w:comment w:id="22" w:author="Travis Gallo" w:date="2019-09-05T09:18:00Z" w:initials="TG">
    <w:p w14:paraId="3A0FCAA8" w14:textId="4B5C5900" w:rsidR="00E0055B" w:rsidRDefault="00E0055B">
      <w:pPr>
        <w:pStyle w:val="CommentText"/>
      </w:pPr>
      <w:r>
        <w:rPr>
          <w:rStyle w:val="CommentReference"/>
        </w:rPr>
        <w:annotationRef/>
      </w:r>
      <w:r>
        <w:t>For both robin and golden-winged, were they the most common and rarest? If so say that explicitly so its obvious you are highlighting the ends of the spectrum.</w:t>
      </w:r>
    </w:p>
  </w:comment>
  <w:comment w:id="23" w:author="Fidino, Mason" w:date="2019-09-11T11:35:00Z" w:initials="FM">
    <w:p w14:paraId="1E587C7A" w14:textId="6B8C7DC7" w:rsidR="00E0055B" w:rsidRDefault="00E0055B">
      <w:pPr>
        <w:pStyle w:val="CommentText"/>
      </w:pPr>
      <w:r>
        <w:rPr>
          <w:rStyle w:val="CommentReference"/>
        </w:rPr>
        <w:annotationRef/>
      </w:r>
      <w:r>
        <w:t>Just highlighted them because I like them to be honest.</w:t>
      </w:r>
    </w:p>
  </w:comment>
  <w:comment w:id="24" w:author="Travis Gallo" w:date="2019-09-05T09:19:00Z" w:initials="TG">
    <w:p w14:paraId="5429308F" w14:textId="54BB49C1" w:rsidR="00E0055B" w:rsidRDefault="00E0055B">
      <w:pPr>
        <w:pStyle w:val="CommentText"/>
      </w:pPr>
      <w:r>
        <w:rPr>
          <w:rStyle w:val="CommentReference"/>
        </w:rPr>
        <w:annotationRef/>
      </w:r>
      <w:r>
        <w:t>Wow!</w:t>
      </w:r>
    </w:p>
  </w:comment>
  <w:comment w:id="25" w:author="Travis Gallo" w:date="2019-09-05T09:21:00Z" w:initials="TG">
    <w:p w14:paraId="30095CA3" w14:textId="6FA41B89" w:rsidR="00E0055B" w:rsidRDefault="00E0055B">
      <w:pPr>
        <w:pStyle w:val="CommentText"/>
      </w:pPr>
      <w:r>
        <w:rPr>
          <w:rStyle w:val="CommentReference"/>
        </w:rPr>
        <w:annotationRef/>
      </w:r>
      <w:r>
        <w:t>I really like how you have pulled out some examples with the actual data. I think the full list would be great in supplemental.</w:t>
      </w:r>
    </w:p>
  </w:comment>
  <w:comment w:id="26" w:author="Fidino, Mason" w:date="2019-09-11T11:37:00Z" w:initials="FM">
    <w:p w14:paraId="54656C47" w14:textId="1578158F" w:rsidR="00E0055B" w:rsidRDefault="00E0055B">
      <w:pPr>
        <w:pStyle w:val="CommentText"/>
      </w:pPr>
      <w:r>
        <w:rPr>
          <w:rStyle w:val="CommentReference"/>
        </w:rPr>
        <w:annotationRef/>
      </w:r>
      <w:proofErr w:type="gramStart"/>
      <w:r>
        <w:t>Certainly</w:t>
      </w:r>
      <w:proofErr w:type="gramEnd"/>
      <w:r>
        <w:t xml:space="preserve"> could be calculated</w:t>
      </w:r>
      <w:r w:rsidR="0071561F">
        <w:t xml:space="preserve"> (I’ve got all the data for it)</w:t>
      </w:r>
      <w:r>
        <w:t xml:space="preserve">. We’ll want to include </w:t>
      </w:r>
      <w:proofErr w:type="gramStart"/>
      <w:r>
        <w:t>all of</w:t>
      </w:r>
      <w:proofErr w:type="gramEnd"/>
      <w:r>
        <w:t xml:space="preserve"> the data anyways in the supplemental, but an ‘executive overview’ would be kind of cool.</w:t>
      </w:r>
    </w:p>
  </w:comment>
  <w:comment w:id="27" w:author="Travis Gallo" w:date="2019-09-05T09:30:00Z" w:initials="TG">
    <w:p w14:paraId="6BBB45DB" w14:textId="2F144F2B" w:rsidR="00E0055B" w:rsidRDefault="00E0055B">
      <w:pPr>
        <w:pStyle w:val="CommentText"/>
      </w:pPr>
      <w:r>
        <w:rPr>
          <w:rStyle w:val="CommentReference"/>
        </w:rPr>
        <w:annotationRef/>
      </w:r>
      <w:r>
        <w:t>Is this correct? Maybe put in the technical term for the historical biome/ecosystem this area once was. I think this sentence needs to describe the change a bit more.</w:t>
      </w:r>
    </w:p>
  </w:comment>
  <w:comment w:id="28" w:author="Fidino, Mason" w:date="2019-09-11T14:37:00Z" w:initials="FM">
    <w:p w14:paraId="4B5BBDA9" w14:textId="10AFBDF1" w:rsidR="001571C4" w:rsidRDefault="001571C4">
      <w:pPr>
        <w:pStyle w:val="CommentText"/>
      </w:pPr>
      <w:r>
        <w:rPr>
          <w:rStyle w:val="CommentReference"/>
        </w:rPr>
        <w:annotationRef/>
      </w:r>
      <w:r>
        <w:t>By 1900 most of the prairie was already gone (which is kind of surprising). Thus, I’m not sure if we need to go back that far.</w:t>
      </w:r>
    </w:p>
  </w:comment>
  <w:comment w:id="34" w:author="Travis Gallo" w:date="2019-09-05T09:35:00Z" w:initials="TG">
    <w:p w14:paraId="7F8132EA" w14:textId="339FBD2C" w:rsidR="00E0055B" w:rsidRDefault="00E0055B">
      <w:pPr>
        <w:pStyle w:val="CommentText"/>
      </w:pPr>
      <w:r>
        <w:rPr>
          <w:rStyle w:val="CommentReference"/>
        </w:rPr>
        <w:annotationRef/>
      </w:r>
      <w:r>
        <w:t xml:space="preserve">Is there a way to link these events with dates? Did we lose a lot of that habitat between those two surveys? That would be a </w:t>
      </w:r>
      <w:proofErr w:type="gramStart"/>
      <w:r>
        <w:t>really cool</w:t>
      </w:r>
      <w:proofErr w:type="gramEnd"/>
      <w:r>
        <w:t xml:space="preserve"> connection if you could cite it.</w:t>
      </w:r>
    </w:p>
  </w:comment>
  <w:comment w:id="35" w:author="Fidino, Mason" w:date="2019-09-11T15:09:00Z" w:initials="FM">
    <w:p w14:paraId="0C37C3DF" w14:textId="38719B60" w:rsidR="00AC47A6" w:rsidRDefault="00AC47A6">
      <w:pPr>
        <w:pStyle w:val="CommentText"/>
      </w:pPr>
      <w:r>
        <w:rPr>
          <w:rStyle w:val="CommentReference"/>
        </w:rPr>
        <w:annotationRef/>
      </w:r>
      <w:r>
        <w:t>Not sure! Our other historical ‘look back’ is not continuous either.</w:t>
      </w:r>
    </w:p>
  </w:comment>
  <w:comment w:id="36" w:author="Travis Gallo" w:date="2019-09-05T09:37:00Z" w:initials="TG">
    <w:p w14:paraId="711E4F79" w14:textId="43B59556" w:rsidR="00E0055B" w:rsidRDefault="00E0055B">
      <w:pPr>
        <w:pStyle w:val="CommentText"/>
      </w:pPr>
      <w:r>
        <w:rPr>
          <w:rStyle w:val="CommentReference"/>
        </w:rPr>
        <w:annotationRef/>
      </w:r>
      <w:r>
        <w:t>Do you have an example in our data set you could point to?</w:t>
      </w:r>
    </w:p>
  </w:comment>
  <w:comment w:id="37" w:author="Fidino, Mason" w:date="2019-09-11T15:13:00Z" w:initials="FM">
    <w:p w14:paraId="78FBEB04" w14:textId="3F136241" w:rsidR="00AC47A6" w:rsidRDefault="00AC47A6">
      <w:pPr>
        <w:pStyle w:val="CommentText"/>
      </w:pPr>
      <w:r>
        <w:rPr>
          <w:rStyle w:val="CommentReference"/>
        </w:rPr>
        <w:annotationRef/>
      </w:r>
      <w:r>
        <w:t xml:space="preserve">Not really, because they got the crap kicked out of them (e.g., we did not see yellow-headed black birds). </w:t>
      </w:r>
    </w:p>
  </w:comment>
  <w:comment w:id="40" w:author="Fidino, Mason" w:date="2019-09-11T16:06:00Z" w:initials="FM">
    <w:p w14:paraId="1F677E49" w14:textId="4741D0F2" w:rsidR="00E9357D" w:rsidRDefault="00E9357D">
      <w:pPr>
        <w:pStyle w:val="CommentText"/>
      </w:pPr>
      <w:r>
        <w:rPr>
          <w:rStyle w:val="CommentReference"/>
        </w:rPr>
        <w:annotationRef/>
      </w:r>
      <w:r>
        <w:t>One more concluding sentence that takes us to the kind of uplifting conclusion?</w:t>
      </w:r>
      <w:r w:rsidR="00EF3574">
        <w:t xml:space="preserve"> Help?</w:t>
      </w:r>
    </w:p>
  </w:comment>
  <w:comment w:id="42" w:author="Magle, Seth" w:date="2019-08-06T08:51:00Z" w:initials="MS">
    <w:p w14:paraId="5F058FB9" w14:textId="6A7C3341" w:rsidR="00E0055B" w:rsidRDefault="00E0055B">
      <w:pPr>
        <w:pStyle w:val="CommentText"/>
      </w:pPr>
      <w:r>
        <w:rPr>
          <w:rStyle w:val="CommentReference"/>
        </w:rPr>
        <w:annotationRef/>
      </w:r>
      <w:r>
        <w:t xml:space="preserve">Some examples would be good.  </w:t>
      </w:r>
    </w:p>
  </w:comment>
  <w:comment w:id="43" w:author="Fidino, Mason" w:date="2019-09-11T15:31:00Z" w:initials="FM">
    <w:p w14:paraId="02407EA3" w14:textId="0060E216" w:rsidR="00DB70F8" w:rsidRDefault="00DB70F8">
      <w:pPr>
        <w:pStyle w:val="CommentText"/>
      </w:pPr>
      <w:r>
        <w:rPr>
          <w:rStyle w:val="CommentReference"/>
        </w:rPr>
        <w:annotationRef/>
      </w:r>
      <w:r>
        <w:t xml:space="preserve">Exampled. </w:t>
      </w:r>
    </w:p>
  </w:comment>
  <w:comment w:id="46" w:author="Travis Gallo" w:date="2019-09-05T09:23:00Z" w:initials="TG">
    <w:p w14:paraId="5C98F574" w14:textId="1525B42C" w:rsidR="00E0055B" w:rsidRDefault="00E0055B">
      <w:pPr>
        <w:pStyle w:val="CommentText"/>
      </w:pPr>
      <w:r>
        <w:rPr>
          <w:rStyle w:val="CommentReference"/>
        </w:rPr>
        <w:annotationRef/>
      </w:r>
      <w:r>
        <w:t>Something quippy about how the joy of birding through time would be cool.</w:t>
      </w:r>
    </w:p>
  </w:comment>
  <w:comment w:id="47" w:author="Fidino, Mason" w:date="2019-09-11T15:33:00Z" w:initials="FM">
    <w:p w14:paraId="5D688BDA" w14:textId="568C6ABB" w:rsidR="00DB70F8" w:rsidRDefault="00DB70F8">
      <w:pPr>
        <w:pStyle w:val="CommentText"/>
      </w:pPr>
      <w:r>
        <w:rPr>
          <w:rStyle w:val="CommentReference"/>
        </w:rPr>
        <w:annotationRef/>
      </w:r>
      <w:r>
        <w:t xml:space="preserve">How </w:t>
      </w:r>
      <w:proofErr w:type="spellStart"/>
      <w:r>
        <w:t>bout</w:t>
      </w:r>
      <w:proofErr w:type="spellEnd"/>
      <w:r>
        <w:t xml:space="preser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7F455" w15:done="0"/>
  <w15:commentEx w15:paraId="450187D5" w15:done="0"/>
  <w15:commentEx w15:paraId="38449D19" w15:done="0"/>
  <w15:commentEx w15:paraId="4BE76342" w15:paraIdParent="38449D19" w15:done="0"/>
  <w15:commentEx w15:paraId="56B00B13" w15:paraIdParent="38449D19" w15:done="0"/>
  <w15:commentEx w15:paraId="009ABACF" w15:done="0"/>
  <w15:commentEx w15:paraId="5D636ECC" w15:done="0"/>
  <w15:commentEx w15:paraId="25A30F2E" w15:paraIdParent="5D636ECC" w15:done="0"/>
  <w15:commentEx w15:paraId="5D37FAA4" w15:done="0"/>
  <w15:commentEx w15:paraId="4466646F" w15:paraIdParent="5D37FAA4" w15:done="0"/>
  <w15:commentEx w15:paraId="4301BC29" w15:done="0"/>
  <w15:commentEx w15:paraId="458F0C1F" w15:paraIdParent="4301BC29" w15:done="0"/>
  <w15:commentEx w15:paraId="7BEBB6BB" w15:done="0"/>
  <w15:commentEx w15:paraId="25F1417E" w15:done="0"/>
  <w15:commentEx w15:paraId="6A85BBA7" w15:paraIdParent="25F1417E" w15:done="0"/>
  <w15:commentEx w15:paraId="5D22D9F4" w15:done="0"/>
  <w15:commentEx w15:paraId="61BC0656" w15:done="0"/>
  <w15:commentEx w15:paraId="0EC609DE" w15:done="0"/>
  <w15:commentEx w15:paraId="3A0FCAA8" w15:paraIdParent="0EC609DE" w15:done="0"/>
  <w15:commentEx w15:paraId="1E587C7A" w15:paraIdParent="0EC609DE" w15:done="0"/>
  <w15:commentEx w15:paraId="5429308F" w15:done="0"/>
  <w15:commentEx w15:paraId="30095CA3" w15:done="0"/>
  <w15:commentEx w15:paraId="54656C47" w15:paraIdParent="30095CA3" w15:done="0"/>
  <w15:commentEx w15:paraId="6BBB45DB" w15:done="0"/>
  <w15:commentEx w15:paraId="4B5BBDA9" w15:paraIdParent="6BBB45DB" w15:done="0"/>
  <w15:commentEx w15:paraId="7F8132EA" w15:done="0"/>
  <w15:commentEx w15:paraId="0C37C3DF" w15:paraIdParent="7F8132EA" w15:done="0"/>
  <w15:commentEx w15:paraId="711E4F79" w15:done="0"/>
  <w15:commentEx w15:paraId="78FBEB04" w15:paraIdParent="711E4F79" w15:done="0"/>
  <w15:commentEx w15:paraId="1F677E49" w15:done="0"/>
  <w15:commentEx w15:paraId="5F058FB9" w15:done="0"/>
  <w15:commentEx w15:paraId="02407EA3" w15:paraIdParent="5F058FB9" w15:done="0"/>
  <w15:commentEx w15:paraId="5C98F574" w15:done="0"/>
  <w15:commentEx w15:paraId="5D688BDA" w15:paraIdParent="5C98F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7F455" w16cid:durableId="21239E7C"/>
  <w16cid:commentId w16cid:paraId="450187D5" w16cid:durableId="2123A041"/>
  <w16cid:commentId w16cid:paraId="38449D19" w16cid:durableId="211A7568"/>
  <w16cid:commentId w16cid:paraId="4BE76342" w16cid:durableId="211B4BFE"/>
  <w16cid:commentId w16cid:paraId="56B00B13" w16cid:durableId="211BB5B6"/>
  <w16cid:commentId w16cid:paraId="009ABACF" w16cid:durableId="211CA7BE"/>
  <w16cid:commentId w16cid:paraId="5D636ECC" w16cid:durableId="211A7569"/>
  <w16cid:commentId w16cid:paraId="25A30F2E" w16cid:durableId="21234ACB"/>
  <w16cid:commentId w16cid:paraId="5D37FAA4" w16cid:durableId="211A756A"/>
  <w16cid:commentId w16cid:paraId="4466646F" w16cid:durableId="211BB8B5"/>
  <w16cid:commentId w16cid:paraId="4301BC29" w16cid:durableId="211B4B94"/>
  <w16cid:commentId w16cid:paraId="458F0C1F" w16cid:durableId="21234B10"/>
  <w16cid:commentId w16cid:paraId="7BEBB6BB" w16cid:durableId="21234C2F"/>
  <w16cid:commentId w16cid:paraId="25F1417E" w16cid:durableId="211B4ECB"/>
  <w16cid:commentId w16cid:paraId="6A85BBA7" w16cid:durableId="21239CB3"/>
  <w16cid:commentId w16cid:paraId="5D22D9F4" w16cid:durableId="21239C82"/>
  <w16cid:commentId w16cid:paraId="61BC0656" w16cid:durableId="2123A012"/>
  <w16cid:commentId w16cid:paraId="0EC609DE" w16cid:durableId="211A7577"/>
  <w16cid:commentId w16cid:paraId="3A0FCAA8" w16cid:durableId="211B5148"/>
  <w16cid:commentId w16cid:paraId="1E587C7A" w16cid:durableId="21235A78"/>
  <w16cid:commentId w16cid:paraId="5429308F" w16cid:durableId="211B51BC"/>
  <w16cid:commentId w16cid:paraId="30095CA3" w16cid:durableId="211B51FD"/>
  <w16cid:commentId w16cid:paraId="54656C47" w16cid:durableId="21235B0E"/>
  <w16cid:commentId w16cid:paraId="6BBB45DB" w16cid:durableId="211B5441"/>
  <w16cid:commentId w16cid:paraId="4B5BBDA9" w16cid:durableId="2123853B"/>
  <w16cid:commentId w16cid:paraId="7F8132EA" w16cid:durableId="211B5572"/>
  <w16cid:commentId w16cid:paraId="0C37C3DF" w16cid:durableId="21238C92"/>
  <w16cid:commentId w16cid:paraId="711E4F79" w16cid:durableId="211B55BC"/>
  <w16cid:commentId w16cid:paraId="78FBEB04" w16cid:durableId="21238DB7"/>
  <w16cid:commentId w16cid:paraId="1F677E49" w16cid:durableId="21239A1D"/>
  <w16cid:commentId w16cid:paraId="5F058FB9" w16cid:durableId="211A757B"/>
  <w16cid:commentId w16cid:paraId="02407EA3" w16cid:durableId="212391BD"/>
  <w16cid:commentId w16cid:paraId="5C98F574" w16cid:durableId="211B52AE"/>
  <w16cid:commentId w16cid:paraId="5D688BDA" w16cid:durableId="21239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MFidino@lpzoo.org::25d99e7c-47a8-4e5d-bd6c-7e79826230b0"/>
  </w15:person>
  <w15:person w15:author="Magle, Seth">
    <w15:presenceInfo w15:providerId="AD" w15:userId="S-1-5-21-2082610018-370290252-1629300891-7107"/>
  </w15:person>
  <w15:person w15:author="Travis Gallo">
    <w15:presenceInfo w15:providerId="Windows Live" w15:userId="0c30c700fb860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39F"/>
    <w:rsid w:val="00012480"/>
    <w:rsid w:val="00020667"/>
    <w:rsid w:val="00021112"/>
    <w:rsid w:val="000212FF"/>
    <w:rsid w:val="0002225B"/>
    <w:rsid w:val="0002412F"/>
    <w:rsid w:val="0002504E"/>
    <w:rsid w:val="00025FB0"/>
    <w:rsid w:val="00035863"/>
    <w:rsid w:val="00046FF7"/>
    <w:rsid w:val="0006126D"/>
    <w:rsid w:val="00067820"/>
    <w:rsid w:val="00067D6F"/>
    <w:rsid w:val="00067E22"/>
    <w:rsid w:val="000750E2"/>
    <w:rsid w:val="00081C03"/>
    <w:rsid w:val="00093C16"/>
    <w:rsid w:val="000A00EE"/>
    <w:rsid w:val="000A4C6D"/>
    <w:rsid w:val="000C1406"/>
    <w:rsid w:val="000C3290"/>
    <w:rsid w:val="000C5D4A"/>
    <w:rsid w:val="000E24F8"/>
    <w:rsid w:val="000E744B"/>
    <w:rsid w:val="000E7BBA"/>
    <w:rsid w:val="00100DA7"/>
    <w:rsid w:val="0011398D"/>
    <w:rsid w:val="00125F07"/>
    <w:rsid w:val="00153341"/>
    <w:rsid w:val="001571C4"/>
    <w:rsid w:val="00160448"/>
    <w:rsid w:val="00171471"/>
    <w:rsid w:val="00174B92"/>
    <w:rsid w:val="00175E4A"/>
    <w:rsid w:val="00180699"/>
    <w:rsid w:val="00193381"/>
    <w:rsid w:val="001A549A"/>
    <w:rsid w:val="001A56BD"/>
    <w:rsid w:val="001D136B"/>
    <w:rsid w:val="001D1848"/>
    <w:rsid w:val="001F35CB"/>
    <w:rsid w:val="001F6784"/>
    <w:rsid w:val="002051CE"/>
    <w:rsid w:val="00205ED4"/>
    <w:rsid w:val="00223033"/>
    <w:rsid w:val="00236295"/>
    <w:rsid w:val="002443F5"/>
    <w:rsid w:val="00253CAF"/>
    <w:rsid w:val="00256909"/>
    <w:rsid w:val="00265197"/>
    <w:rsid w:val="00266068"/>
    <w:rsid w:val="0027740E"/>
    <w:rsid w:val="0028644F"/>
    <w:rsid w:val="00293625"/>
    <w:rsid w:val="002A6EEA"/>
    <w:rsid w:val="002A72D3"/>
    <w:rsid w:val="002B3165"/>
    <w:rsid w:val="002B6031"/>
    <w:rsid w:val="002C3E9A"/>
    <w:rsid w:val="002D0473"/>
    <w:rsid w:val="002D398C"/>
    <w:rsid w:val="002D613F"/>
    <w:rsid w:val="002D6D9C"/>
    <w:rsid w:val="002D728A"/>
    <w:rsid w:val="002E07D1"/>
    <w:rsid w:val="002E2194"/>
    <w:rsid w:val="002E2869"/>
    <w:rsid w:val="002E7D83"/>
    <w:rsid w:val="002F3EE9"/>
    <w:rsid w:val="002F6262"/>
    <w:rsid w:val="003036E4"/>
    <w:rsid w:val="00321966"/>
    <w:rsid w:val="003312EE"/>
    <w:rsid w:val="00353112"/>
    <w:rsid w:val="00355C1F"/>
    <w:rsid w:val="00356979"/>
    <w:rsid w:val="00361A44"/>
    <w:rsid w:val="00375BEC"/>
    <w:rsid w:val="003948C2"/>
    <w:rsid w:val="00397427"/>
    <w:rsid w:val="003B7FC8"/>
    <w:rsid w:val="003C3E19"/>
    <w:rsid w:val="003C571F"/>
    <w:rsid w:val="003D53A5"/>
    <w:rsid w:val="003E4D3E"/>
    <w:rsid w:val="004052C4"/>
    <w:rsid w:val="00413847"/>
    <w:rsid w:val="00413D17"/>
    <w:rsid w:val="004153B5"/>
    <w:rsid w:val="00415E2F"/>
    <w:rsid w:val="00433ED4"/>
    <w:rsid w:val="00447761"/>
    <w:rsid w:val="00455BC6"/>
    <w:rsid w:val="00457C53"/>
    <w:rsid w:val="00467F3C"/>
    <w:rsid w:val="00471F07"/>
    <w:rsid w:val="004729A2"/>
    <w:rsid w:val="0047588E"/>
    <w:rsid w:val="00476152"/>
    <w:rsid w:val="004852B6"/>
    <w:rsid w:val="00485A5E"/>
    <w:rsid w:val="00491281"/>
    <w:rsid w:val="004969FA"/>
    <w:rsid w:val="004972E2"/>
    <w:rsid w:val="004C1442"/>
    <w:rsid w:val="004C5C93"/>
    <w:rsid w:val="004D0BF5"/>
    <w:rsid w:val="004D27AC"/>
    <w:rsid w:val="004E03E7"/>
    <w:rsid w:val="004E0C41"/>
    <w:rsid w:val="004E3730"/>
    <w:rsid w:val="004E4ACF"/>
    <w:rsid w:val="004F0BBF"/>
    <w:rsid w:val="0050561E"/>
    <w:rsid w:val="00511804"/>
    <w:rsid w:val="005135E2"/>
    <w:rsid w:val="00515802"/>
    <w:rsid w:val="00516308"/>
    <w:rsid w:val="00521E1C"/>
    <w:rsid w:val="00531B13"/>
    <w:rsid w:val="00537920"/>
    <w:rsid w:val="005415E3"/>
    <w:rsid w:val="00545253"/>
    <w:rsid w:val="00545580"/>
    <w:rsid w:val="00561803"/>
    <w:rsid w:val="005627D7"/>
    <w:rsid w:val="00570495"/>
    <w:rsid w:val="00584218"/>
    <w:rsid w:val="00585CBA"/>
    <w:rsid w:val="0059667A"/>
    <w:rsid w:val="005A42C8"/>
    <w:rsid w:val="005B0138"/>
    <w:rsid w:val="005C5DB8"/>
    <w:rsid w:val="005E3BD0"/>
    <w:rsid w:val="006022FB"/>
    <w:rsid w:val="0060354B"/>
    <w:rsid w:val="006101CE"/>
    <w:rsid w:val="00624F1E"/>
    <w:rsid w:val="00634433"/>
    <w:rsid w:val="00635822"/>
    <w:rsid w:val="00636979"/>
    <w:rsid w:val="00640C3B"/>
    <w:rsid w:val="006523A1"/>
    <w:rsid w:val="006636B9"/>
    <w:rsid w:val="006658B1"/>
    <w:rsid w:val="00665DE1"/>
    <w:rsid w:val="00682450"/>
    <w:rsid w:val="00685AF7"/>
    <w:rsid w:val="0069056D"/>
    <w:rsid w:val="0069318C"/>
    <w:rsid w:val="006A533D"/>
    <w:rsid w:val="006C25BB"/>
    <w:rsid w:val="006D323B"/>
    <w:rsid w:val="006D73AE"/>
    <w:rsid w:val="006E63DB"/>
    <w:rsid w:val="006F4867"/>
    <w:rsid w:val="0070440E"/>
    <w:rsid w:val="00704B41"/>
    <w:rsid w:val="00714C8B"/>
    <w:rsid w:val="0071561F"/>
    <w:rsid w:val="007164E8"/>
    <w:rsid w:val="0072239C"/>
    <w:rsid w:val="00725646"/>
    <w:rsid w:val="007269ED"/>
    <w:rsid w:val="00741F7C"/>
    <w:rsid w:val="0074383D"/>
    <w:rsid w:val="007440D7"/>
    <w:rsid w:val="007468C5"/>
    <w:rsid w:val="007479FA"/>
    <w:rsid w:val="00781C31"/>
    <w:rsid w:val="00790CE2"/>
    <w:rsid w:val="007B2CFD"/>
    <w:rsid w:val="007B6896"/>
    <w:rsid w:val="007C0255"/>
    <w:rsid w:val="007C4040"/>
    <w:rsid w:val="007D0E70"/>
    <w:rsid w:val="007D48F9"/>
    <w:rsid w:val="007D6C9A"/>
    <w:rsid w:val="007E0538"/>
    <w:rsid w:val="007F274B"/>
    <w:rsid w:val="0080538A"/>
    <w:rsid w:val="00811B7D"/>
    <w:rsid w:val="0082341B"/>
    <w:rsid w:val="0082702F"/>
    <w:rsid w:val="00831424"/>
    <w:rsid w:val="00873ACD"/>
    <w:rsid w:val="00873E09"/>
    <w:rsid w:val="00885715"/>
    <w:rsid w:val="008937DD"/>
    <w:rsid w:val="0089418F"/>
    <w:rsid w:val="0089521C"/>
    <w:rsid w:val="008A46B7"/>
    <w:rsid w:val="008B26F8"/>
    <w:rsid w:val="008B2C9C"/>
    <w:rsid w:val="008B6A63"/>
    <w:rsid w:val="008D3813"/>
    <w:rsid w:val="008D609A"/>
    <w:rsid w:val="008D60E0"/>
    <w:rsid w:val="008F232F"/>
    <w:rsid w:val="008F452F"/>
    <w:rsid w:val="00910399"/>
    <w:rsid w:val="0092481E"/>
    <w:rsid w:val="009379C5"/>
    <w:rsid w:val="009474FE"/>
    <w:rsid w:val="00967593"/>
    <w:rsid w:val="00967655"/>
    <w:rsid w:val="00980B41"/>
    <w:rsid w:val="00984BEA"/>
    <w:rsid w:val="00985E11"/>
    <w:rsid w:val="0098639F"/>
    <w:rsid w:val="00990238"/>
    <w:rsid w:val="009A4BE1"/>
    <w:rsid w:val="009A51AA"/>
    <w:rsid w:val="009A7B9F"/>
    <w:rsid w:val="009B14E7"/>
    <w:rsid w:val="009B7DB6"/>
    <w:rsid w:val="009F6482"/>
    <w:rsid w:val="00A04D13"/>
    <w:rsid w:val="00A16642"/>
    <w:rsid w:val="00A24C75"/>
    <w:rsid w:val="00A32979"/>
    <w:rsid w:val="00A369AE"/>
    <w:rsid w:val="00A41A08"/>
    <w:rsid w:val="00A535B2"/>
    <w:rsid w:val="00A55068"/>
    <w:rsid w:val="00A56A82"/>
    <w:rsid w:val="00A6212A"/>
    <w:rsid w:val="00A66CC8"/>
    <w:rsid w:val="00A676A1"/>
    <w:rsid w:val="00A73477"/>
    <w:rsid w:val="00A87603"/>
    <w:rsid w:val="00A956F0"/>
    <w:rsid w:val="00A95FC1"/>
    <w:rsid w:val="00AA6463"/>
    <w:rsid w:val="00AA75ED"/>
    <w:rsid w:val="00AB36BF"/>
    <w:rsid w:val="00AB4F28"/>
    <w:rsid w:val="00AC0403"/>
    <w:rsid w:val="00AC47A6"/>
    <w:rsid w:val="00AE5108"/>
    <w:rsid w:val="00AE52AF"/>
    <w:rsid w:val="00B0416A"/>
    <w:rsid w:val="00B07A02"/>
    <w:rsid w:val="00B10A9B"/>
    <w:rsid w:val="00B10B47"/>
    <w:rsid w:val="00B167CC"/>
    <w:rsid w:val="00B2019F"/>
    <w:rsid w:val="00B214C9"/>
    <w:rsid w:val="00B25DDB"/>
    <w:rsid w:val="00B2690D"/>
    <w:rsid w:val="00B42D64"/>
    <w:rsid w:val="00B55CE5"/>
    <w:rsid w:val="00B62676"/>
    <w:rsid w:val="00B717A4"/>
    <w:rsid w:val="00B75DCF"/>
    <w:rsid w:val="00B80BAD"/>
    <w:rsid w:val="00B83876"/>
    <w:rsid w:val="00B93EC3"/>
    <w:rsid w:val="00BA238B"/>
    <w:rsid w:val="00BC02D2"/>
    <w:rsid w:val="00BC434B"/>
    <w:rsid w:val="00BC4422"/>
    <w:rsid w:val="00BC6022"/>
    <w:rsid w:val="00BC6294"/>
    <w:rsid w:val="00BD3C9E"/>
    <w:rsid w:val="00BD5F2E"/>
    <w:rsid w:val="00BF1FD9"/>
    <w:rsid w:val="00C02AA8"/>
    <w:rsid w:val="00C11BAC"/>
    <w:rsid w:val="00C3178F"/>
    <w:rsid w:val="00C35984"/>
    <w:rsid w:val="00C411C2"/>
    <w:rsid w:val="00C41265"/>
    <w:rsid w:val="00C42EEE"/>
    <w:rsid w:val="00C56FC4"/>
    <w:rsid w:val="00C651B9"/>
    <w:rsid w:val="00C978AA"/>
    <w:rsid w:val="00CA411C"/>
    <w:rsid w:val="00CA41DB"/>
    <w:rsid w:val="00CA695E"/>
    <w:rsid w:val="00CC28AC"/>
    <w:rsid w:val="00CD6762"/>
    <w:rsid w:val="00CD6A62"/>
    <w:rsid w:val="00CE3FC0"/>
    <w:rsid w:val="00CF06A7"/>
    <w:rsid w:val="00CF4595"/>
    <w:rsid w:val="00D0105A"/>
    <w:rsid w:val="00D019A1"/>
    <w:rsid w:val="00D01C40"/>
    <w:rsid w:val="00D052F4"/>
    <w:rsid w:val="00D06D8C"/>
    <w:rsid w:val="00D07CE3"/>
    <w:rsid w:val="00D11852"/>
    <w:rsid w:val="00D3470E"/>
    <w:rsid w:val="00D35D8A"/>
    <w:rsid w:val="00D35EF3"/>
    <w:rsid w:val="00D42CC8"/>
    <w:rsid w:val="00D43D92"/>
    <w:rsid w:val="00D52DD3"/>
    <w:rsid w:val="00D7455C"/>
    <w:rsid w:val="00D80AAE"/>
    <w:rsid w:val="00D8459B"/>
    <w:rsid w:val="00D8719F"/>
    <w:rsid w:val="00D912C2"/>
    <w:rsid w:val="00DA6A70"/>
    <w:rsid w:val="00DB5028"/>
    <w:rsid w:val="00DB70F8"/>
    <w:rsid w:val="00DC4A23"/>
    <w:rsid w:val="00DC7325"/>
    <w:rsid w:val="00DD6ABE"/>
    <w:rsid w:val="00DE58A1"/>
    <w:rsid w:val="00DF0D90"/>
    <w:rsid w:val="00DF5728"/>
    <w:rsid w:val="00E0055B"/>
    <w:rsid w:val="00E03617"/>
    <w:rsid w:val="00E416F1"/>
    <w:rsid w:val="00E46A8E"/>
    <w:rsid w:val="00E7047D"/>
    <w:rsid w:val="00E73411"/>
    <w:rsid w:val="00E81219"/>
    <w:rsid w:val="00E86EFE"/>
    <w:rsid w:val="00E910D2"/>
    <w:rsid w:val="00E911B4"/>
    <w:rsid w:val="00E9357D"/>
    <w:rsid w:val="00EA1234"/>
    <w:rsid w:val="00EA1ABB"/>
    <w:rsid w:val="00EA4153"/>
    <w:rsid w:val="00EA4DBD"/>
    <w:rsid w:val="00EB0C3F"/>
    <w:rsid w:val="00EE23F0"/>
    <w:rsid w:val="00EE5761"/>
    <w:rsid w:val="00EE7567"/>
    <w:rsid w:val="00EF3574"/>
    <w:rsid w:val="00F002B6"/>
    <w:rsid w:val="00F05BF0"/>
    <w:rsid w:val="00F07D17"/>
    <w:rsid w:val="00F1040A"/>
    <w:rsid w:val="00F1164E"/>
    <w:rsid w:val="00F11EB1"/>
    <w:rsid w:val="00F13457"/>
    <w:rsid w:val="00F15431"/>
    <w:rsid w:val="00F166A5"/>
    <w:rsid w:val="00F17370"/>
    <w:rsid w:val="00F407E7"/>
    <w:rsid w:val="00F419CA"/>
    <w:rsid w:val="00F440AE"/>
    <w:rsid w:val="00F53C18"/>
    <w:rsid w:val="00F73554"/>
    <w:rsid w:val="00F91095"/>
    <w:rsid w:val="00FC15CB"/>
    <w:rsid w:val="00FC3EC5"/>
    <w:rsid w:val="00FD084C"/>
    <w:rsid w:val="00FD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771"/>
  <w15:chartTrackingRefBased/>
  <w15:docId w15:val="{FE94A27B-7B47-4882-8107-1EC285F7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styleId="UnresolvedMention">
    <w:name w:val="Unresolved Mention"/>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esajournals.org/doi/pdf/10.1890/12-092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package=veg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N.R-project.org/package=emmeans" TargetMode="External"/><Relationship Id="rId4" Type="http://schemas.openxmlformats.org/officeDocument/2006/relationships/settings" Target="settings.xml"/><Relationship Id="rId9" Type="http://schemas.openxmlformats.org/officeDocument/2006/relationships/hyperlink" Target="mailto:mfidino@lpzoo.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20F48-EE5A-4277-8CFD-1BD161A4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5</cp:revision>
  <cp:lastPrinted>2019-07-30T14:37:00Z</cp:lastPrinted>
  <dcterms:created xsi:type="dcterms:W3CDTF">2019-09-11T21:14:00Z</dcterms:created>
  <dcterms:modified xsi:type="dcterms:W3CDTF">2019-09-11T21:33:00Z</dcterms:modified>
</cp:coreProperties>
</file>